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BEFC4" w14:textId="0D417159" w:rsidR="00DF46CC" w:rsidRPr="00A060E9" w:rsidRDefault="00F62C4E" w:rsidP="00794EE1">
      <w:pPr>
        <w:tabs>
          <w:tab w:val="left" w:pos="5923"/>
        </w:tabs>
      </w:pPr>
      <w:del w:id="0" w:author="Hansonga Luyando" w:date="2025-04-25T08:20:00Z">
        <w:r w:rsidDel="00F62C4E">
          <w:delText>ZZ</w:delText>
        </w:r>
      </w:del>
      <w:r w:rsidR="00794EE1">
        <w:tab/>
      </w:r>
    </w:p>
    <w:p w14:paraId="105A13EA" w14:textId="52DD0A86" w:rsidR="00DF46CC" w:rsidRDefault="00DF46CC" w:rsidP="00794EE1">
      <w:pPr>
        <w:jc w:val="center"/>
      </w:pPr>
    </w:p>
    <w:p w14:paraId="750D9D0B" w14:textId="77777777" w:rsidR="00794EE1" w:rsidRDefault="00794EE1" w:rsidP="00794EE1">
      <w:pPr>
        <w:jc w:val="center"/>
      </w:pPr>
    </w:p>
    <w:p w14:paraId="17DCACDC" w14:textId="77777777" w:rsidR="00794EE1" w:rsidRPr="00A060E9" w:rsidRDefault="00794EE1" w:rsidP="00462E7C"/>
    <w:p w14:paraId="6ABAA616" w14:textId="77777777" w:rsidR="00DF46CC" w:rsidRPr="00A060E9" w:rsidRDefault="00DF46CC" w:rsidP="00794EE1">
      <w:pPr>
        <w:jc w:val="center"/>
      </w:pPr>
    </w:p>
    <w:p w14:paraId="0FB9A74A" w14:textId="7CD8F948" w:rsidR="00802471" w:rsidRPr="004D0736" w:rsidRDefault="00B129F0" w:rsidP="00802471">
      <w:pPr>
        <w:jc w:val="center"/>
        <w:rPr>
          <w:rFonts w:ascii="Arial Nova Cond" w:hAnsi="Arial Nova Cond"/>
          <w:u w:val="single"/>
          <w:rPrChange w:id="1" w:author="Hansonga Luyando" w:date="2025-04-25T08:50:00Z">
            <w:rPr>
              <w:sz w:val="60"/>
              <w:u w:val="single"/>
            </w:rPr>
          </w:rPrChange>
        </w:rPr>
      </w:pPr>
      <w:r w:rsidRPr="004D0736">
        <w:rPr>
          <w:rFonts w:ascii="Arial Nova Cond" w:hAnsi="Arial Nova Cond"/>
          <w:u w:val="single"/>
          <w:rPrChange w:id="2" w:author="Hansonga Luyando" w:date="2025-04-25T08:50:00Z">
            <w:rPr>
              <w:sz w:val="60"/>
              <w:u w:val="single"/>
            </w:rPr>
          </w:rPrChange>
        </w:rPr>
        <w:t xml:space="preserve">ADVERTISING </w:t>
      </w:r>
      <w:r w:rsidR="00794EE1" w:rsidRPr="004D0736">
        <w:rPr>
          <w:rFonts w:ascii="Arial Nova Cond" w:hAnsi="Arial Nova Cond"/>
          <w:u w:val="single"/>
          <w:rPrChange w:id="3" w:author="Hansonga Luyando" w:date="2025-04-25T08:50:00Z">
            <w:rPr>
              <w:sz w:val="60"/>
              <w:u w:val="single"/>
            </w:rPr>
          </w:rPrChange>
        </w:rPr>
        <w:t>RENTAL</w:t>
      </w:r>
      <w:r w:rsidR="00802471" w:rsidRPr="004D0736">
        <w:rPr>
          <w:rFonts w:ascii="Arial Nova Cond" w:hAnsi="Arial Nova Cond"/>
          <w:u w:val="single"/>
          <w:rPrChange w:id="4" w:author="Hansonga Luyando" w:date="2025-04-25T08:50:00Z">
            <w:rPr>
              <w:sz w:val="60"/>
              <w:u w:val="single"/>
            </w:rPr>
          </w:rPrChange>
        </w:rPr>
        <w:t xml:space="preserve"> </w:t>
      </w:r>
      <w:r w:rsidR="00794EE1" w:rsidRPr="004D0736">
        <w:rPr>
          <w:rFonts w:ascii="Arial Nova Cond" w:hAnsi="Arial Nova Cond"/>
          <w:u w:val="single"/>
          <w:rPrChange w:id="5" w:author="Hansonga Luyando" w:date="2025-04-25T08:50:00Z">
            <w:rPr>
              <w:sz w:val="60"/>
              <w:u w:val="single"/>
            </w:rPr>
          </w:rPrChange>
        </w:rPr>
        <w:t xml:space="preserve">AGREEMENT </w:t>
      </w:r>
    </w:p>
    <w:p w14:paraId="6C5FA468" w14:textId="605389BD" w:rsidR="00794EE1" w:rsidRPr="004D0736" w:rsidRDefault="00794EE1" w:rsidP="00802471">
      <w:pPr>
        <w:jc w:val="center"/>
        <w:rPr>
          <w:rFonts w:ascii="Arial Nova Cond" w:hAnsi="Arial Nova Cond"/>
          <w:u w:val="single"/>
          <w:rPrChange w:id="6" w:author="Hansonga Luyando" w:date="2025-04-25T08:50:00Z">
            <w:rPr>
              <w:sz w:val="60"/>
              <w:u w:val="single"/>
            </w:rPr>
          </w:rPrChange>
        </w:rPr>
      </w:pPr>
      <w:r w:rsidRPr="004D0736">
        <w:rPr>
          <w:rFonts w:ascii="Arial Nova Cond" w:hAnsi="Arial Nova Cond"/>
          <w:u w:val="single"/>
          <w:rPrChange w:id="7" w:author="Hansonga Luyando" w:date="2025-04-25T08:50:00Z">
            <w:rPr>
              <w:sz w:val="60"/>
              <w:u w:val="single"/>
            </w:rPr>
          </w:rPrChange>
        </w:rPr>
        <w:t>BETWEEN</w:t>
      </w:r>
    </w:p>
    <w:p w14:paraId="2C332C62" w14:textId="77777777" w:rsidR="00794EE1" w:rsidRPr="004D0736" w:rsidRDefault="00794EE1" w:rsidP="00802471">
      <w:pPr>
        <w:ind w:left="284" w:hanging="284"/>
        <w:jc w:val="center"/>
        <w:rPr>
          <w:rFonts w:ascii="Arial Nova Cond" w:hAnsi="Arial Nova Cond"/>
          <w:u w:val="single"/>
          <w:rPrChange w:id="8" w:author="Hansonga Luyando" w:date="2025-04-25T08:50:00Z">
            <w:rPr>
              <w:sz w:val="60"/>
              <w:u w:val="single"/>
            </w:rPr>
          </w:rPrChange>
        </w:rPr>
      </w:pPr>
    </w:p>
    <w:p w14:paraId="75FF5A18" w14:textId="7D258EBD" w:rsidR="00246E3B" w:rsidRPr="004D0736" w:rsidRDefault="00B25520" w:rsidP="00246E3B">
      <w:pPr>
        <w:jc w:val="center"/>
        <w:rPr>
          <w:rFonts w:ascii="Arial Nova Cond" w:hAnsi="Arial Nova Cond"/>
          <w:u w:val="single"/>
          <w:rPrChange w:id="9" w:author="Hansonga Luyando" w:date="2025-04-25T08:50:00Z">
            <w:rPr>
              <w:sz w:val="60"/>
              <w:u w:val="single"/>
            </w:rPr>
          </w:rPrChange>
        </w:rPr>
      </w:pPr>
      <w:r w:rsidRPr="004D0736">
        <w:rPr>
          <w:rFonts w:ascii="Arial Nova Cond" w:hAnsi="Arial Nova Cond"/>
          <w:u w:val="single"/>
          <w:rPrChange w:id="10" w:author="Hansonga Luyando" w:date="2025-04-25T08:50:00Z">
            <w:rPr>
              <w:sz w:val="60"/>
              <w:u w:val="single"/>
            </w:rPr>
          </w:rPrChange>
        </w:rPr>
        <w:t>I</w:t>
      </w:r>
      <w:r w:rsidR="00BB36BE" w:rsidRPr="004D0736">
        <w:rPr>
          <w:rFonts w:ascii="Arial Nova Cond" w:hAnsi="Arial Nova Cond"/>
          <w:u w:val="single"/>
          <w:rPrChange w:id="11" w:author="Hansonga Luyando" w:date="2025-04-25T08:50:00Z">
            <w:rPr>
              <w:sz w:val="60"/>
              <w:u w:val="single"/>
            </w:rPr>
          </w:rPrChange>
        </w:rPr>
        <w:t xml:space="preserve">NDO ZAMBIA BANK </w:t>
      </w:r>
      <w:ins w:id="12" w:author="Hansonga Luyando" w:date="2025-04-25T08:20:00Z">
        <w:r w:rsidR="00F62C4E" w:rsidRPr="004D0736">
          <w:rPr>
            <w:rFonts w:ascii="Arial Nova Cond" w:hAnsi="Arial Nova Cond"/>
            <w:u w:val="single"/>
            <w:rPrChange w:id="13" w:author="Hansonga Luyando" w:date="2025-04-25T08:50:00Z">
              <w:rPr>
                <w:sz w:val="60"/>
                <w:u w:val="single"/>
              </w:rPr>
            </w:rPrChange>
          </w:rPr>
          <w:t xml:space="preserve">LIMITED </w:t>
        </w:r>
      </w:ins>
    </w:p>
    <w:p w14:paraId="57D3AC1B" w14:textId="77777777" w:rsidR="00794EE1" w:rsidRPr="004D0736" w:rsidRDefault="00794EE1" w:rsidP="00802471">
      <w:pPr>
        <w:jc w:val="center"/>
        <w:rPr>
          <w:rFonts w:ascii="Arial Nova Cond" w:hAnsi="Arial Nova Cond"/>
          <w:u w:val="single"/>
          <w:rPrChange w:id="14" w:author="Hansonga Luyando" w:date="2025-04-25T08:50:00Z">
            <w:rPr>
              <w:sz w:val="60"/>
              <w:u w:val="single"/>
            </w:rPr>
          </w:rPrChange>
        </w:rPr>
      </w:pPr>
    </w:p>
    <w:p w14:paraId="7FD7F8EA" w14:textId="77777777" w:rsidR="00802471" w:rsidRPr="004D0736" w:rsidRDefault="00802471" w:rsidP="00802471">
      <w:pPr>
        <w:jc w:val="center"/>
        <w:rPr>
          <w:rFonts w:ascii="Arial Nova Cond" w:hAnsi="Arial Nova Cond"/>
          <w:u w:val="single"/>
          <w:rPrChange w:id="15" w:author="Hansonga Luyando" w:date="2025-04-25T08:50:00Z">
            <w:rPr>
              <w:sz w:val="60"/>
              <w:u w:val="single"/>
            </w:rPr>
          </w:rPrChange>
        </w:rPr>
      </w:pPr>
    </w:p>
    <w:p w14:paraId="6E7E5DE6" w14:textId="77777777" w:rsidR="00794EE1" w:rsidRPr="004D0736" w:rsidRDefault="00794EE1" w:rsidP="00802471">
      <w:pPr>
        <w:jc w:val="center"/>
        <w:rPr>
          <w:rFonts w:ascii="Arial Nova Cond" w:hAnsi="Arial Nova Cond"/>
          <w:u w:val="single"/>
          <w:rPrChange w:id="16" w:author="Hansonga Luyando" w:date="2025-04-25T08:50:00Z">
            <w:rPr>
              <w:sz w:val="60"/>
              <w:u w:val="single"/>
            </w:rPr>
          </w:rPrChange>
        </w:rPr>
      </w:pPr>
      <w:r w:rsidRPr="004D0736">
        <w:rPr>
          <w:rFonts w:ascii="Arial Nova Cond" w:hAnsi="Arial Nova Cond"/>
          <w:u w:val="single"/>
          <w:rPrChange w:id="17" w:author="Hansonga Luyando" w:date="2025-04-25T08:50:00Z">
            <w:rPr>
              <w:sz w:val="60"/>
              <w:u w:val="single"/>
            </w:rPr>
          </w:rPrChange>
        </w:rPr>
        <w:t>AND</w:t>
      </w:r>
    </w:p>
    <w:p w14:paraId="00E53572" w14:textId="77777777" w:rsidR="00794EE1" w:rsidRPr="004D0736" w:rsidRDefault="00794EE1" w:rsidP="00802471">
      <w:pPr>
        <w:jc w:val="center"/>
        <w:rPr>
          <w:rFonts w:ascii="Arial Nova Cond" w:hAnsi="Arial Nova Cond"/>
          <w:u w:val="single"/>
          <w:rPrChange w:id="18" w:author="Hansonga Luyando" w:date="2025-04-25T08:50:00Z">
            <w:rPr>
              <w:u w:val="single"/>
            </w:rPr>
          </w:rPrChange>
        </w:rPr>
      </w:pPr>
    </w:p>
    <w:p w14:paraId="744017AC" w14:textId="77777777" w:rsidR="00794EE1" w:rsidRPr="004D0736" w:rsidRDefault="00794EE1" w:rsidP="00802471">
      <w:pPr>
        <w:jc w:val="center"/>
        <w:rPr>
          <w:rFonts w:ascii="Arial Nova Cond" w:hAnsi="Arial Nova Cond"/>
          <w:u w:val="single"/>
          <w:rPrChange w:id="19" w:author="Hansonga Luyando" w:date="2025-04-25T08:50:00Z">
            <w:rPr>
              <w:sz w:val="60"/>
              <w:u w:val="single"/>
            </w:rPr>
          </w:rPrChange>
        </w:rPr>
      </w:pPr>
    </w:p>
    <w:p w14:paraId="59D929B4" w14:textId="77777777" w:rsidR="00794EE1" w:rsidRPr="004D0736" w:rsidRDefault="00794EE1" w:rsidP="00802471">
      <w:pPr>
        <w:jc w:val="center"/>
        <w:rPr>
          <w:rFonts w:ascii="Arial Nova Cond" w:hAnsi="Arial Nova Cond"/>
          <w:u w:val="single"/>
          <w:rPrChange w:id="20" w:author="Hansonga Luyando" w:date="2025-04-25T08:50:00Z">
            <w:rPr>
              <w:sz w:val="60"/>
              <w:u w:val="single"/>
            </w:rPr>
          </w:rPrChange>
        </w:rPr>
      </w:pPr>
    </w:p>
    <w:p w14:paraId="17E5D422" w14:textId="77777777" w:rsidR="00802471" w:rsidRPr="004D0736" w:rsidRDefault="00794EE1" w:rsidP="00802471">
      <w:pPr>
        <w:jc w:val="center"/>
        <w:rPr>
          <w:rFonts w:ascii="Arial Nova Cond" w:hAnsi="Arial Nova Cond"/>
          <w:u w:val="single"/>
          <w:rPrChange w:id="21" w:author="Hansonga Luyando" w:date="2025-04-25T08:50:00Z">
            <w:rPr>
              <w:sz w:val="60"/>
              <w:u w:val="single"/>
            </w:rPr>
          </w:rPrChange>
        </w:rPr>
      </w:pPr>
      <w:r w:rsidRPr="004D0736">
        <w:rPr>
          <w:rFonts w:ascii="Arial Nova Cond" w:hAnsi="Arial Nova Cond"/>
          <w:u w:val="single"/>
          <w:rPrChange w:id="22" w:author="Hansonga Luyando" w:date="2025-04-25T08:50:00Z">
            <w:rPr>
              <w:sz w:val="60"/>
              <w:u w:val="single"/>
            </w:rPr>
          </w:rPrChange>
        </w:rPr>
        <w:t>FIRSTMARK ADVERTISING</w:t>
      </w:r>
    </w:p>
    <w:p w14:paraId="3277A148" w14:textId="00EC70D5" w:rsidR="00802471" w:rsidRPr="004D0736" w:rsidRDefault="00794EE1" w:rsidP="00802471">
      <w:pPr>
        <w:jc w:val="center"/>
        <w:rPr>
          <w:rFonts w:ascii="Arial Nova Cond" w:hAnsi="Arial Nova Cond"/>
          <w:u w:val="single"/>
          <w:rPrChange w:id="23" w:author="Hansonga Luyando" w:date="2025-04-25T08:50:00Z">
            <w:rPr>
              <w:sz w:val="60"/>
              <w:u w:val="single"/>
            </w:rPr>
          </w:rPrChange>
        </w:rPr>
      </w:pPr>
      <w:r w:rsidRPr="004D0736">
        <w:rPr>
          <w:rFonts w:ascii="Arial Nova Cond" w:hAnsi="Arial Nova Cond"/>
          <w:u w:val="single"/>
          <w:rPrChange w:id="24" w:author="Hansonga Luyando" w:date="2025-04-25T08:50:00Z">
            <w:rPr>
              <w:sz w:val="60"/>
              <w:u w:val="single"/>
            </w:rPr>
          </w:rPrChange>
        </w:rPr>
        <w:t xml:space="preserve"> &amp; </w:t>
      </w:r>
      <w:ins w:id="25" w:author="PRISCILLA NYIMBILI" w:date="2025-04-25T11:38:00Z">
        <w:r w:rsidR="00F605E0">
          <w:rPr>
            <w:rFonts w:ascii="Arial Nova Cond" w:hAnsi="Arial Nova Cond"/>
            <w:u w:val="single"/>
          </w:rPr>
          <w:t xml:space="preserve">   </w:t>
        </w:r>
      </w:ins>
      <w:ins w:id="26" w:author="PRISCILLA NYIMBILI" w:date="2025-04-25T11:43:00Z">
        <w:r w:rsidR="00F605E0">
          <w:rPr>
            <w:rFonts w:ascii="Arial Nova Cond" w:hAnsi="Arial Nova Cond"/>
            <w:u w:val="single"/>
          </w:rPr>
          <w:t xml:space="preserve">                                 </w:t>
        </w:r>
      </w:ins>
    </w:p>
    <w:p w14:paraId="15828F08" w14:textId="0FF88FBF" w:rsidR="00DF46CC" w:rsidRPr="004D0736" w:rsidRDefault="00794EE1" w:rsidP="00802471">
      <w:pPr>
        <w:jc w:val="center"/>
        <w:rPr>
          <w:rFonts w:ascii="Arial Nova Cond" w:hAnsi="Arial Nova Cond"/>
          <w:rPrChange w:id="27" w:author="Hansonga Luyando" w:date="2025-04-25T08:50:00Z">
            <w:rPr/>
          </w:rPrChange>
        </w:rPr>
      </w:pPr>
      <w:r w:rsidRPr="004D0736">
        <w:rPr>
          <w:rFonts w:ascii="Arial Nova Cond" w:hAnsi="Arial Nova Cond"/>
          <w:u w:val="single"/>
          <w:rPrChange w:id="28" w:author="Hansonga Luyando" w:date="2025-04-25T08:50:00Z">
            <w:rPr>
              <w:sz w:val="60"/>
              <w:u w:val="single"/>
            </w:rPr>
          </w:rPrChange>
        </w:rPr>
        <w:t xml:space="preserve">MARKETING </w:t>
      </w:r>
      <w:r w:rsidR="003C3E60" w:rsidRPr="004D0736">
        <w:rPr>
          <w:rFonts w:ascii="Arial Nova Cond" w:hAnsi="Arial Nova Cond"/>
          <w:u w:val="single"/>
          <w:rPrChange w:id="29" w:author="Hansonga Luyando" w:date="2025-04-25T08:50:00Z">
            <w:rPr>
              <w:sz w:val="60"/>
              <w:u w:val="single"/>
            </w:rPr>
          </w:rPrChange>
        </w:rPr>
        <w:t>(ZAMBIA)</w:t>
      </w:r>
    </w:p>
    <w:p w14:paraId="58827F87" w14:textId="77777777" w:rsidR="00DB4294" w:rsidRPr="004D0736" w:rsidRDefault="00DB4294" w:rsidP="00794EE1">
      <w:pPr>
        <w:jc w:val="center"/>
        <w:rPr>
          <w:rFonts w:ascii="Arial Nova Cond" w:hAnsi="Arial Nova Cond"/>
          <w:rPrChange w:id="30" w:author="Hansonga Luyando" w:date="2025-04-25T08:50:00Z">
            <w:rPr/>
          </w:rPrChange>
        </w:rPr>
      </w:pPr>
    </w:p>
    <w:p w14:paraId="216350D6" w14:textId="6ADDBADD" w:rsidR="00DB4294" w:rsidRPr="004D0736" w:rsidRDefault="00DB4294" w:rsidP="00794EE1">
      <w:pPr>
        <w:jc w:val="center"/>
        <w:rPr>
          <w:rFonts w:ascii="Arial Nova Cond" w:hAnsi="Arial Nova Cond"/>
          <w:rPrChange w:id="31" w:author="Hansonga Luyando" w:date="2025-04-25T08:50:00Z">
            <w:rPr/>
          </w:rPrChange>
        </w:rPr>
      </w:pPr>
    </w:p>
    <w:p w14:paraId="7A20DFB4" w14:textId="77777777" w:rsidR="00DB4294" w:rsidRPr="004D0736" w:rsidRDefault="00DB4294" w:rsidP="00794EE1">
      <w:pPr>
        <w:jc w:val="center"/>
        <w:rPr>
          <w:rFonts w:ascii="Arial Nova Cond" w:hAnsi="Arial Nova Cond"/>
          <w:rPrChange w:id="32" w:author="Hansonga Luyando" w:date="2025-04-25T08:50:00Z">
            <w:rPr/>
          </w:rPrChange>
        </w:rPr>
      </w:pPr>
    </w:p>
    <w:p w14:paraId="5A3304E9" w14:textId="77777777" w:rsidR="00DB4294" w:rsidRPr="004D0736" w:rsidRDefault="00DB4294" w:rsidP="00794EE1">
      <w:pPr>
        <w:jc w:val="center"/>
        <w:rPr>
          <w:rFonts w:ascii="Arial Nova Cond" w:hAnsi="Arial Nova Cond"/>
          <w:rPrChange w:id="33" w:author="Hansonga Luyando" w:date="2025-04-25T08:50:00Z">
            <w:rPr/>
          </w:rPrChange>
        </w:rPr>
      </w:pPr>
    </w:p>
    <w:p w14:paraId="5522B5EE" w14:textId="77777777" w:rsidR="00462E7C" w:rsidRPr="004D0736" w:rsidRDefault="00462E7C" w:rsidP="00794EE1">
      <w:pPr>
        <w:jc w:val="center"/>
        <w:rPr>
          <w:rFonts w:ascii="Arial Nova Cond" w:hAnsi="Arial Nova Cond"/>
          <w:rPrChange w:id="34" w:author="Hansonga Luyando" w:date="2025-04-25T08:50:00Z">
            <w:rPr/>
          </w:rPrChange>
        </w:rPr>
      </w:pPr>
    </w:p>
    <w:p w14:paraId="2FAA3E68" w14:textId="77777777" w:rsidR="00462E7C" w:rsidRPr="004D0736" w:rsidRDefault="00462E7C" w:rsidP="00794EE1">
      <w:pPr>
        <w:jc w:val="center"/>
        <w:rPr>
          <w:rFonts w:ascii="Arial Nova Cond" w:hAnsi="Arial Nova Cond"/>
          <w:rPrChange w:id="35" w:author="Hansonga Luyando" w:date="2025-04-25T08:50:00Z">
            <w:rPr/>
          </w:rPrChange>
        </w:rPr>
      </w:pPr>
    </w:p>
    <w:p w14:paraId="3128F88B" w14:textId="77777777" w:rsidR="00462E7C" w:rsidRPr="004D0736" w:rsidRDefault="00462E7C" w:rsidP="00794EE1">
      <w:pPr>
        <w:jc w:val="center"/>
        <w:rPr>
          <w:rFonts w:ascii="Arial Nova Cond" w:hAnsi="Arial Nova Cond"/>
          <w:rPrChange w:id="36" w:author="Hansonga Luyando" w:date="2025-04-25T08:50:00Z">
            <w:rPr/>
          </w:rPrChange>
        </w:rPr>
      </w:pPr>
    </w:p>
    <w:p w14:paraId="38C97D70" w14:textId="7B9D70BE" w:rsidR="00D53C12" w:rsidRPr="004D0736" w:rsidRDefault="00F91C97" w:rsidP="001C31CF">
      <w:pPr>
        <w:jc w:val="center"/>
        <w:rPr>
          <w:rFonts w:ascii="Arial Nova Cond" w:hAnsi="Arial Nova Cond"/>
          <w:rPrChange w:id="37" w:author="Hansonga Luyando" w:date="2025-04-25T08:50:00Z">
            <w:rPr/>
          </w:rPrChange>
        </w:rPr>
      </w:pPr>
      <w:r w:rsidRPr="004D0736">
        <w:rPr>
          <w:rFonts w:ascii="Arial Nova Cond" w:hAnsi="Arial Nova Cond"/>
          <w:rPrChange w:id="38" w:author="Hansonga Luyando" w:date="2025-04-25T08:50:00Z">
            <w:rPr/>
          </w:rPrChange>
        </w:rPr>
        <w:t>Contract Serial No:……………………………………………………………………………….</w:t>
      </w:r>
    </w:p>
    <w:p w14:paraId="55AEEB73" w14:textId="77777777" w:rsidR="00462E7C" w:rsidRPr="004D0736" w:rsidRDefault="00462E7C" w:rsidP="00D53C12">
      <w:pPr>
        <w:rPr>
          <w:rFonts w:ascii="Arial Nova Cond" w:hAnsi="Arial Nova Cond"/>
          <w:rPrChange w:id="39" w:author="Hansonga Luyando" w:date="2025-04-25T08:50:00Z">
            <w:rPr/>
          </w:rPrChange>
        </w:rPr>
      </w:pPr>
    </w:p>
    <w:p w14:paraId="510D7DDE" w14:textId="77777777" w:rsidR="00D53C12" w:rsidRPr="004D0736" w:rsidRDefault="00D53C12" w:rsidP="00D53C12">
      <w:pPr>
        <w:rPr>
          <w:rFonts w:ascii="Arial Nova Cond" w:hAnsi="Arial Nova Cond"/>
          <w:b/>
          <w:rPrChange w:id="40" w:author="Hansonga Luyando" w:date="2025-04-25T08:50:00Z">
            <w:rPr>
              <w:b/>
            </w:rPr>
          </w:rPrChange>
        </w:rPr>
      </w:pPr>
      <w:r w:rsidRPr="004D0736">
        <w:rPr>
          <w:rFonts w:ascii="Arial Nova Cond" w:hAnsi="Arial Nova Cond"/>
          <w:b/>
          <w:rPrChange w:id="41" w:author="Hansonga Luyando" w:date="2025-04-25T08:50:00Z">
            <w:rPr>
              <w:b/>
            </w:rPr>
          </w:rPrChange>
        </w:rPr>
        <w:t>THE AGREEMENT</w:t>
      </w:r>
    </w:p>
    <w:p w14:paraId="0DA2907B" w14:textId="77777777" w:rsidR="00D53C12" w:rsidRPr="004D0736" w:rsidRDefault="00D53C12" w:rsidP="00D53C12">
      <w:pPr>
        <w:jc w:val="both"/>
        <w:rPr>
          <w:rFonts w:ascii="Arial Nova Cond" w:hAnsi="Arial Nova Cond"/>
          <w:b/>
          <w:rPrChange w:id="42" w:author="Hansonga Luyando" w:date="2025-04-25T08:50:00Z">
            <w:rPr>
              <w:b/>
            </w:rPr>
          </w:rPrChange>
        </w:rPr>
      </w:pPr>
    </w:p>
    <w:p w14:paraId="308D8890" w14:textId="4CC6709E" w:rsidR="00D53C12" w:rsidRPr="004D0736" w:rsidRDefault="000D617D" w:rsidP="00D53C12">
      <w:pPr>
        <w:jc w:val="both"/>
        <w:rPr>
          <w:rFonts w:ascii="Arial Nova Cond" w:hAnsi="Arial Nova Cond"/>
          <w:rPrChange w:id="43" w:author="Hansonga Luyando" w:date="2025-04-25T08:50:00Z">
            <w:rPr>
              <w:sz w:val="20"/>
              <w:szCs w:val="20"/>
            </w:rPr>
          </w:rPrChange>
        </w:rPr>
      </w:pPr>
      <w:r w:rsidRPr="004D0736">
        <w:rPr>
          <w:rFonts w:ascii="Arial Nova Cond" w:hAnsi="Arial Nova Cond"/>
          <w:rPrChange w:id="44" w:author="Hansonga Luyando" w:date="2025-04-25T08:50:00Z">
            <w:rPr>
              <w:sz w:val="20"/>
              <w:szCs w:val="20"/>
            </w:rPr>
          </w:rPrChange>
        </w:rPr>
        <w:t>THIS AGREEMENT</w:t>
      </w:r>
      <w:r w:rsidR="00D53C12" w:rsidRPr="004D0736">
        <w:rPr>
          <w:rFonts w:ascii="Arial Nova Cond" w:hAnsi="Arial Nova Cond"/>
          <w:rPrChange w:id="45" w:author="Hansonga Luyando" w:date="2025-04-25T08:50:00Z">
            <w:rPr>
              <w:sz w:val="20"/>
              <w:szCs w:val="20"/>
            </w:rPr>
          </w:rPrChange>
        </w:rPr>
        <w:t xml:space="preserve"> is made</w:t>
      </w:r>
      <w:ins w:id="46" w:author="Hansonga Luyando" w:date="2025-04-25T08:21:00Z">
        <w:r w:rsidR="00F62C4E" w:rsidRPr="004D0736">
          <w:rPr>
            <w:rFonts w:ascii="Arial Nova Cond" w:hAnsi="Arial Nova Cond"/>
            <w:rPrChange w:id="47" w:author="Hansonga Luyando" w:date="2025-04-25T08:50:00Z">
              <w:rPr>
                <w:sz w:val="20"/>
                <w:szCs w:val="20"/>
              </w:rPr>
            </w:rPrChange>
          </w:rPr>
          <w:t xml:space="preserve"> on the ………………day of ………………………2025 </w:t>
        </w:r>
      </w:ins>
      <w:del w:id="48" w:author="Hansonga Luyando" w:date="2025-04-25T08:21:00Z">
        <w:r w:rsidR="00D53C12" w:rsidRPr="004D0736" w:rsidDel="00F62C4E">
          <w:rPr>
            <w:rFonts w:ascii="Arial Nova Cond" w:hAnsi="Arial Nova Cond"/>
            <w:rPrChange w:id="49" w:author="Hansonga Luyando" w:date="2025-04-25T08:50:00Z">
              <w:rPr>
                <w:sz w:val="20"/>
                <w:szCs w:val="20"/>
              </w:rPr>
            </w:rPrChange>
          </w:rPr>
          <w:delText xml:space="preserve"> on </w:delText>
        </w:r>
        <w:r w:rsidR="00892C5E" w:rsidRPr="004D0736" w:rsidDel="00F62C4E">
          <w:rPr>
            <w:rFonts w:ascii="Arial Nova Cond" w:hAnsi="Arial Nova Cond"/>
            <w:rPrChange w:id="50" w:author="Hansonga Luyando" w:date="2025-04-25T08:50:00Z">
              <w:rPr>
                <w:sz w:val="20"/>
                <w:szCs w:val="20"/>
              </w:rPr>
            </w:rPrChange>
          </w:rPr>
          <w:delText>1</w:delText>
        </w:r>
        <w:r w:rsidR="00BB36BE" w:rsidRPr="004D0736" w:rsidDel="00F62C4E">
          <w:rPr>
            <w:rFonts w:ascii="Arial Nova Cond" w:hAnsi="Arial Nova Cond"/>
            <w:rPrChange w:id="51" w:author="Hansonga Luyando" w:date="2025-04-25T08:50:00Z">
              <w:rPr>
                <w:sz w:val="20"/>
                <w:szCs w:val="20"/>
              </w:rPr>
            </w:rPrChange>
          </w:rPr>
          <w:delText>6</w:delText>
        </w:r>
        <w:r w:rsidR="007C58BE" w:rsidRPr="004D0736" w:rsidDel="00F62C4E">
          <w:rPr>
            <w:rFonts w:ascii="Arial Nova Cond" w:hAnsi="Arial Nova Cond"/>
            <w:vertAlign w:val="superscript"/>
            <w:rPrChange w:id="52" w:author="Hansonga Luyando" w:date="2025-04-25T08:50:00Z">
              <w:rPr>
                <w:sz w:val="20"/>
                <w:szCs w:val="20"/>
                <w:vertAlign w:val="superscript"/>
              </w:rPr>
            </w:rPrChange>
          </w:rPr>
          <w:delText>th</w:delText>
        </w:r>
        <w:r w:rsidR="007C58BE" w:rsidRPr="004D0736" w:rsidDel="00F62C4E">
          <w:rPr>
            <w:rFonts w:ascii="Arial Nova Cond" w:hAnsi="Arial Nova Cond"/>
            <w:rPrChange w:id="53" w:author="Hansonga Luyando" w:date="2025-04-25T08:50:00Z">
              <w:rPr>
                <w:sz w:val="20"/>
                <w:szCs w:val="20"/>
              </w:rPr>
            </w:rPrChange>
          </w:rPr>
          <w:delText xml:space="preserve"> </w:delText>
        </w:r>
        <w:r w:rsidR="00BB36BE" w:rsidRPr="004D0736" w:rsidDel="00F62C4E">
          <w:rPr>
            <w:rFonts w:ascii="Arial Nova Cond" w:hAnsi="Arial Nova Cond"/>
            <w:rPrChange w:id="54" w:author="Hansonga Luyando" w:date="2025-04-25T08:50:00Z">
              <w:rPr>
                <w:sz w:val="20"/>
                <w:szCs w:val="20"/>
              </w:rPr>
            </w:rPrChange>
          </w:rPr>
          <w:delText xml:space="preserve">April </w:delText>
        </w:r>
        <w:r w:rsidR="00D770EA" w:rsidRPr="004D0736" w:rsidDel="00F62C4E">
          <w:rPr>
            <w:rFonts w:ascii="Arial Nova Cond" w:hAnsi="Arial Nova Cond"/>
            <w:rPrChange w:id="55" w:author="Hansonga Luyando" w:date="2025-04-25T08:50:00Z">
              <w:rPr>
                <w:sz w:val="20"/>
                <w:szCs w:val="20"/>
              </w:rPr>
            </w:rPrChange>
          </w:rPr>
          <w:delText>202</w:delText>
        </w:r>
        <w:r w:rsidR="00B25520" w:rsidRPr="004D0736" w:rsidDel="00F62C4E">
          <w:rPr>
            <w:rFonts w:ascii="Arial Nova Cond" w:hAnsi="Arial Nova Cond"/>
            <w:rPrChange w:id="56" w:author="Hansonga Luyando" w:date="2025-04-25T08:50:00Z">
              <w:rPr>
                <w:sz w:val="20"/>
                <w:szCs w:val="20"/>
              </w:rPr>
            </w:rPrChange>
          </w:rPr>
          <w:delText>5</w:delText>
        </w:r>
      </w:del>
      <w:r w:rsidR="00B129F0" w:rsidRPr="004D0736">
        <w:rPr>
          <w:rFonts w:ascii="Arial Nova Cond" w:hAnsi="Arial Nova Cond"/>
          <w:rPrChange w:id="57" w:author="Hansonga Luyando" w:date="2025-04-25T08:50:00Z">
            <w:rPr>
              <w:sz w:val="20"/>
              <w:szCs w:val="20"/>
            </w:rPr>
          </w:rPrChange>
        </w:rPr>
        <w:t xml:space="preserve"> </w:t>
      </w:r>
      <w:r w:rsidR="00D53C12" w:rsidRPr="004D0736">
        <w:rPr>
          <w:rFonts w:ascii="Arial Nova Cond" w:hAnsi="Arial Nova Cond"/>
          <w:rPrChange w:id="58" w:author="Hansonga Luyando" w:date="2025-04-25T08:50:00Z">
            <w:rPr>
              <w:sz w:val="20"/>
              <w:szCs w:val="20"/>
            </w:rPr>
          </w:rPrChange>
        </w:rPr>
        <w:t xml:space="preserve">by </w:t>
      </w:r>
      <w:proofErr w:type="spellStart"/>
      <w:r w:rsidR="00D53C12" w:rsidRPr="004D0736">
        <w:rPr>
          <w:rFonts w:ascii="Arial Nova Cond" w:hAnsi="Arial Nova Cond"/>
          <w:rPrChange w:id="59" w:author="Hansonga Luyando" w:date="2025-04-25T08:50:00Z">
            <w:rPr>
              <w:sz w:val="20"/>
              <w:szCs w:val="20"/>
            </w:rPr>
          </w:rPrChange>
        </w:rPr>
        <w:t>FirstMark</w:t>
      </w:r>
      <w:proofErr w:type="spellEnd"/>
      <w:r w:rsidR="00D53C12" w:rsidRPr="004D0736">
        <w:rPr>
          <w:rFonts w:ascii="Arial Nova Cond" w:hAnsi="Arial Nova Cond"/>
          <w:rPrChange w:id="60" w:author="Hansonga Luyando" w:date="2025-04-25T08:50:00Z">
            <w:rPr>
              <w:sz w:val="20"/>
              <w:szCs w:val="20"/>
            </w:rPr>
          </w:rPrChange>
        </w:rPr>
        <w:t xml:space="preserve"> Advertising &amp; Marketing L</w:t>
      </w:r>
      <w:r w:rsidR="00B129F0" w:rsidRPr="004D0736">
        <w:rPr>
          <w:rFonts w:ascii="Arial Nova Cond" w:hAnsi="Arial Nova Cond"/>
          <w:rPrChange w:id="61" w:author="Hansonga Luyando" w:date="2025-04-25T08:50:00Z">
            <w:rPr>
              <w:sz w:val="20"/>
              <w:szCs w:val="20"/>
            </w:rPr>
          </w:rPrChange>
        </w:rPr>
        <w:t>usaka</w:t>
      </w:r>
      <w:r w:rsidR="00D53C12" w:rsidRPr="004D0736">
        <w:rPr>
          <w:rFonts w:ascii="Arial Nova Cond" w:hAnsi="Arial Nova Cond"/>
          <w:rPrChange w:id="62" w:author="Hansonga Luyando" w:date="2025-04-25T08:50:00Z">
            <w:rPr>
              <w:sz w:val="20"/>
              <w:szCs w:val="20"/>
            </w:rPr>
          </w:rPrChange>
        </w:rPr>
        <w:t xml:space="preserve"> in the Republic of </w:t>
      </w:r>
      <w:r w:rsidR="00B129F0" w:rsidRPr="004D0736">
        <w:rPr>
          <w:rFonts w:ascii="Arial Nova Cond" w:hAnsi="Arial Nova Cond"/>
          <w:rPrChange w:id="63" w:author="Hansonga Luyando" w:date="2025-04-25T08:50:00Z">
            <w:rPr>
              <w:sz w:val="20"/>
              <w:szCs w:val="20"/>
            </w:rPr>
          </w:rPrChange>
        </w:rPr>
        <w:t>Zambia</w:t>
      </w:r>
      <w:r w:rsidR="00D53C12" w:rsidRPr="004D0736">
        <w:rPr>
          <w:rFonts w:ascii="Arial Nova Cond" w:hAnsi="Arial Nova Cond"/>
          <w:rPrChange w:id="64" w:author="Hansonga Luyando" w:date="2025-04-25T08:50:00Z">
            <w:rPr>
              <w:sz w:val="20"/>
              <w:szCs w:val="20"/>
            </w:rPr>
          </w:rPrChange>
        </w:rPr>
        <w:t xml:space="preserve"> herein after called </w:t>
      </w:r>
      <w:r w:rsidR="00D53C12" w:rsidRPr="004D0736">
        <w:rPr>
          <w:rFonts w:ascii="Arial Nova Cond" w:hAnsi="Arial Nova Cond"/>
          <w:b/>
          <w:rPrChange w:id="65" w:author="Hansonga Luyando" w:date="2025-04-25T08:50:00Z">
            <w:rPr>
              <w:b/>
              <w:sz w:val="20"/>
              <w:szCs w:val="20"/>
            </w:rPr>
          </w:rPrChange>
        </w:rPr>
        <w:t>“THE LANDLORD”</w:t>
      </w:r>
    </w:p>
    <w:p w14:paraId="40BCD9E6" w14:textId="77777777" w:rsidR="00D53C12" w:rsidRPr="004D0736" w:rsidRDefault="00D53C12" w:rsidP="00D53C12">
      <w:pPr>
        <w:jc w:val="center"/>
        <w:rPr>
          <w:rFonts w:ascii="Arial Nova Cond" w:hAnsi="Arial Nova Cond"/>
          <w:rPrChange w:id="66" w:author="Hansonga Luyando" w:date="2025-04-25T08:50:00Z">
            <w:rPr>
              <w:sz w:val="20"/>
              <w:szCs w:val="20"/>
            </w:rPr>
          </w:rPrChange>
        </w:rPr>
      </w:pPr>
      <w:r w:rsidRPr="004D0736">
        <w:rPr>
          <w:rFonts w:ascii="Arial Nova Cond" w:hAnsi="Arial Nova Cond"/>
          <w:rPrChange w:id="67" w:author="Hansonga Luyando" w:date="2025-04-25T08:50:00Z">
            <w:rPr>
              <w:sz w:val="20"/>
              <w:szCs w:val="20"/>
            </w:rPr>
          </w:rPrChange>
        </w:rPr>
        <w:t>AND</w:t>
      </w:r>
    </w:p>
    <w:p w14:paraId="28002160" w14:textId="194E00C5" w:rsidR="00D53C12" w:rsidRPr="004D0736" w:rsidRDefault="00B25520" w:rsidP="00D53C12">
      <w:pPr>
        <w:jc w:val="both"/>
        <w:rPr>
          <w:rFonts w:ascii="Arial Nova Cond" w:hAnsi="Arial Nova Cond"/>
          <w:rPrChange w:id="68" w:author="Hansonga Luyando" w:date="2025-04-25T08:50:00Z">
            <w:rPr>
              <w:sz w:val="20"/>
              <w:szCs w:val="20"/>
            </w:rPr>
          </w:rPrChange>
        </w:rPr>
      </w:pPr>
      <w:bookmarkStart w:id="69" w:name="_Hlk187744196"/>
      <w:bookmarkStart w:id="70" w:name="_Hlk195699821"/>
      <w:r w:rsidRPr="004D0736">
        <w:rPr>
          <w:rFonts w:ascii="Arial Nova Cond" w:hAnsi="Arial Nova Cond"/>
          <w:rPrChange w:id="71" w:author="Hansonga Luyando" w:date="2025-04-25T08:50:00Z">
            <w:rPr>
              <w:sz w:val="20"/>
              <w:szCs w:val="20"/>
            </w:rPr>
          </w:rPrChange>
        </w:rPr>
        <w:t>I</w:t>
      </w:r>
      <w:bookmarkEnd w:id="69"/>
      <w:r w:rsidR="00BB36BE" w:rsidRPr="004D0736">
        <w:rPr>
          <w:rFonts w:ascii="Arial Nova Cond" w:hAnsi="Arial Nova Cond"/>
          <w:rPrChange w:id="72" w:author="Hansonga Luyando" w:date="2025-04-25T08:50:00Z">
            <w:rPr>
              <w:sz w:val="20"/>
              <w:szCs w:val="20"/>
            </w:rPr>
          </w:rPrChange>
        </w:rPr>
        <w:t>NDO Zambia Bank</w:t>
      </w:r>
      <w:ins w:id="73" w:author="Hansonga Luyando" w:date="2025-04-25T08:21:00Z">
        <w:r w:rsidR="00F62C4E" w:rsidRPr="004D0736">
          <w:rPr>
            <w:rFonts w:ascii="Arial Nova Cond" w:hAnsi="Arial Nova Cond"/>
            <w:rPrChange w:id="74" w:author="Hansonga Luyando" w:date="2025-04-25T08:50:00Z">
              <w:rPr>
                <w:sz w:val="20"/>
                <w:szCs w:val="20"/>
              </w:rPr>
            </w:rPrChange>
          </w:rPr>
          <w:t xml:space="preserve"> Limited</w:t>
        </w:r>
      </w:ins>
      <w:ins w:id="75" w:author="Hansonga Luyando" w:date="2025-04-25T08:22:00Z">
        <w:r w:rsidR="00F62C4E" w:rsidRPr="004D0736">
          <w:rPr>
            <w:rFonts w:ascii="Arial Nova Cond" w:hAnsi="Arial Nova Cond"/>
            <w:rPrChange w:id="76" w:author="Hansonga Luyando" w:date="2025-04-25T08:50:00Z">
              <w:rPr>
                <w:sz w:val="20"/>
                <w:szCs w:val="20"/>
              </w:rPr>
            </w:rPrChange>
          </w:rPr>
          <w:t xml:space="preserve">, </w:t>
        </w:r>
        <w:r w:rsidR="00F62C4E" w:rsidRPr="004D0736">
          <w:rPr>
            <w:rFonts w:ascii="Arial Nova Cond" w:hAnsi="Arial Nova Cond"/>
            <w:rPrChange w:id="77" w:author="Hansonga Luyando" w:date="2025-04-25T08:50:00Z">
              <w:rPr>
                <w:rFonts w:ascii="Bookman Old Style" w:hAnsi="Bookman Old Style"/>
                <w:sz w:val="23"/>
                <w:szCs w:val="23"/>
              </w:rPr>
            </w:rPrChange>
          </w:rPr>
          <w:t>a Bank incorporated</w:t>
        </w:r>
        <w:r w:rsidR="00F62C4E" w:rsidRPr="004D0736">
          <w:rPr>
            <w:rFonts w:ascii="Arial Nova Cond" w:hAnsi="Arial Nova Cond"/>
          </w:rPr>
          <w:t xml:space="preserve"> under the companies act No. 10 of 2017 and registered as a commercial Bank under the Banking and Financial services act No. 7 of 2017 of the Laws of Zambia</w:t>
        </w:r>
        <w:r w:rsidR="00F62C4E" w:rsidRPr="004D0736">
          <w:rPr>
            <w:rFonts w:ascii="Arial Nova Cond" w:hAnsi="Arial Nova Cond"/>
            <w:rPrChange w:id="78" w:author="Hansonga Luyando" w:date="2025-04-25T08:50:00Z">
              <w:rPr>
                <w:rFonts w:ascii="Bookman Old Style" w:hAnsi="Bookman Old Style"/>
                <w:sz w:val="23"/>
                <w:szCs w:val="23"/>
              </w:rPr>
            </w:rPrChange>
          </w:rPr>
          <w:t xml:space="preserve"> and having its registered office at Stands No.1213/1214, Corner of Great East Road and Addis Ababa Drive,  Lusaka in the Lusaka Province of the Republic Zambia</w:t>
        </w:r>
      </w:ins>
      <w:r w:rsidR="00BB36BE" w:rsidRPr="004D0736">
        <w:rPr>
          <w:rFonts w:ascii="Arial Nova Cond" w:hAnsi="Arial Nova Cond"/>
          <w:rPrChange w:id="79" w:author="Hansonga Luyando" w:date="2025-04-25T08:50:00Z">
            <w:rPr>
              <w:sz w:val="20"/>
              <w:szCs w:val="20"/>
            </w:rPr>
          </w:rPrChange>
        </w:rPr>
        <w:t xml:space="preserve"> </w:t>
      </w:r>
      <w:bookmarkEnd w:id="70"/>
      <w:del w:id="80" w:author="Hansonga Luyando" w:date="2025-04-25T08:23:00Z">
        <w:r w:rsidR="00B129F0" w:rsidRPr="004D0736" w:rsidDel="00F62C4E">
          <w:rPr>
            <w:rFonts w:ascii="Arial Nova Cond" w:hAnsi="Arial Nova Cond"/>
            <w:rPrChange w:id="81" w:author="Hansonga Luyando" w:date="2025-04-25T08:50:00Z">
              <w:rPr>
                <w:sz w:val="20"/>
                <w:szCs w:val="20"/>
              </w:rPr>
            </w:rPrChange>
          </w:rPr>
          <w:delText xml:space="preserve">Lusaka </w:delText>
        </w:r>
        <w:r w:rsidR="00D53C12" w:rsidRPr="004D0736" w:rsidDel="00F62C4E">
          <w:rPr>
            <w:rFonts w:ascii="Arial Nova Cond" w:hAnsi="Arial Nova Cond"/>
            <w:rPrChange w:id="82" w:author="Hansonga Luyando" w:date="2025-04-25T08:50:00Z">
              <w:rPr>
                <w:sz w:val="20"/>
                <w:szCs w:val="20"/>
              </w:rPr>
            </w:rPrChange>
          </w:rPr>
          <w:delText xml:space="preserve">In the Republic of </w:delText>
        </w:r>
        <w:r w:rsidR="00B129F0" w:rsidRPr="004D0736" w:rsidDel="00F62C4E">
          <w:rPr>
            <w:rFonts w:ascii="Arial Nova Cond" w:hAnsi="Arial Nova Cond"/>
            <w:rPrChange w:id="83" w:author="Hansonga Luyando" w:date="2025-04-25T08:50:00Z">
              <w:rPr>
                <w:sz w:val="20"/>
                <w:szCs w:val="20"/>
              </w:rPr>
            </w:rPrChange>
          </w:rPr>
          <w:delText>Zambia</w:delText>
        </w:r>
      </w:del>
      <w:r w:rsidR="00D53C12" w:rsidRPr="004D0736">
        <w:rPr>
          <w:rFonts w:ascii="Arial Nova Cond" w:hAnsi="Arial Nova Cond"/>
          <w:rPrChange w:id="84" w:author="Hansonga Luyando" w:date="2025-04-25T08:50:00Z">
            <w:rPr>
              <w:sz w:val="20"/>
              <w:szCs w:val="20"/>
            </w:rPr>
          </w:rPrChange>
        </w:rPr>
        <w:t xml:space="preserve"> aforesaid herein after </w:t>
      </w:r>
      <w:r w:rsidR="00D53C12" w:rsidRPr="004D0736">
        <w:rPr>
          <w:rFonts w:ascii="Arial Nova Cond" w:hAnsi="Arial Nova Cond"/>
          <w:b/>
          <w:rPrChange w:id="85" w:author="Hansonga Luyando" w:date="2025-04-25T08:50:00Z">
            <w:rPr>
              <w:b/>
              <w:sz w:val="20"/>
              <w:szCs w:val="20"/>
            </w:rPr>
          </w:rPrChange>
        </w:rPr>
        <w:t xml:space="preserve">“THE TENANT” </w:t>
      </w:r>
    </w:p>
    <w:p w14:paraId="280D2B08" w14:textId="77777777" w:rsidR="00D53C12" w:rsidRPr="004D0736" w:rsidRDefault="00D53C12" w:rsidP="00D53C12">
      <w:pPr>
        <w:jc w:val="both"/>
        <w:rPr>
          <w:rFonts w:ascii="Arial Nova Cond" w:hAnsi="Arial Nova Cond"/>
          <w:rPrChange w:id="86" w:author="Hansonga Luyando" w:date="2025-04-25T08:50:00Z">
            <w:rPr>
              <w:sz w:val="20"/>
              <w:szCs w:val="20"/>
            </w:rPr>
          </w:rPrChange>
        </w:rPr>
      </w:pPr>
    </w:p>
    <w:p w14:paraId="1C388C81" w14:textId="77777777" w:rsidR="00D53C12" w:rsidRPr="004D0736" w:rsidRDefault="00D53C12" w:rsidP="00D53C12">
      <w:pPr>
        <w:jc w:val="both"/>
        <w:rPr>
          <w:rFonts w:ascii="Arial Nova Cond" w:hAnsi="Arial Nova Cond"/>
          <w:b/>
          <w:rPrChange w:id="87" w:author="Hansonga Luyando" w:date="2025-04-25T08:50:00Z">
            <w:rPr>
              <w:b/>
              <w:sz w:val="20"/>
              <w:szCs w:val="20"/>
            </w:rPr>
          </w:rPrChange>
        </w:rPr>
      </w:pPr>
      <w:r w:rsidRPr="004D0736">
        <w:rPr>
          <w:rFonts w:ascii="Arial Nova Cond" w:hAnsi="Arial Nova Cond"/>
          <w:b/>
          <w:rPrChange w:id="88" w:author="Hansonga Luyando" w:date="2025-04-25T08:50:00Z">
            <w:rPr>
              <w:b/>
              <w:sz w:val="20"/>
              <w:szCs w:val="20"/>
            </w:rPr>
          </w:rPrChange>
        </w:rPr>
        <w:t>WHEREAS</w:t>
      </w:r>
    </w:p>
    <w:p w14:paraId="4072E5FD" w14:textId="77777777" w:rsidR="00D53C12" w:rsidRPr="004D0736" w:rsidRDefault="00D53C12" w:rsidP="00D53C12">
      <w:pPr>
        <w:ind w:left="142"/>
        <w:jc w:val="both"/>
        <w:rPr>
          <w:rFonts w:ascii="Arial Nova Cond" w:hAnsi="Arial Nova Cond"/>
          <w:rPrChange w:id="89" w:author="Hansonga Luyando" w:date="2025-04-25T08:50:00Z">
            <w:rPr>
              <w:sz w:val="20"/>
              <w:szCs w:val="20"/>
            </w:rPr>
          </w:rPrChange>
        </w:rPr>
      </w:pPr>
    </w:p>
    <w:p w14:paraId="12EDEC6F" w14:textId="0615F002" w:rsidR="00D53C12" w:rsidRPr="004D0736" w:rsidRDefault="00BB36BE" w:rsidP="00D53C12">
      <w:pPr>
        <w:numPr>
          <w:ilvl w:val="0"/>
          <w:numId w:val="15"/>
        </w:numPr>
        <w:jc w:val="both"/>
        <w:rPr>
          <w:rFonts w:ascii="Arial Nova Cond" w:hAnsi="Arial Nova Cond"/>
          <w:rPrChange w:id="90" w:author="Hansonga Luyando" w:date="2025-04-25T08:50:00Z">
            <w:rPr>
              <w:sz w:val="20"/>
              <w:szCs w:val="20"/>
            </w:rPr>
          </w:rPrChange>
        </w:rPr>
      </w:pPr>
      <w:r w:rsidRPr="004D0736">
        <w:rPr>
          <w:rFonts w:ascii="Arial Nova Cond" w:hAnsi="Arial Nova Cond"/>
          <w:rPrChange w:id="91" w:author="Hansonga Luyando" w:date="2025-04-25T08:50:00Z">
            <w:rPr>
              <w:sz w:val="20"/>
              <w:szCs w:val="20"/>
            </w:rPr>
          </w:rPrChange>
        </w:rPr>
        <w:t>INDO Zambia Bank</w:t>
      </w:r>
      <w:ins w:id="92" w:author="Hansonga Luyando" w:date="2025-04-25T08:23:00Z">
        <w:r w:rsidR="00F62C4E" w:rsidRPr="004D0736">
          <w:rPr>
            <w:rFonts w:ascii="Arial Nova Cond" w:hAnsi="Arial Nova Cond"/>
            <w:rPrChange w:id="93" w:author="Hansonga Luyando" w:date="2025-04-25T08:50:00Z">
              <w:rPr>
                <w:sz w:val="20"/>
                <w:szCs w:val="20"/>
              </w:rPr>
            </w:rPrChange>
          </w:rPr>
          <w:t xml:space="preserve"> Limited </w:t>
        </w:r>
      </w:ins>
      <w:r w:rsidR="00B25520" w:rsidRPr="004D0736">
        <w:rPr>
          <w:rFonts w:ascii="Arial Nova Cond" w:hAnsi="Arial Nova Cond"/>
          <w:rPrChange w:id="94" w:author="Hansonga Luyando" w:date="2025-04-25T08:50:00Z">
            <w:rPr>
              <w:sz w:val="20"/>
              <w:szCs w:val="20"/>
            </w:rPr>
          </w:rPrChange>
        </w:rPr>
        <w:t xml:space="preserve"> </w:t>
      </w:r>
      <w:r w:rsidR="00D53C12" w:rsidRPr="004D0736">
        <w:rPr>
          <w:rFonts w:ascii="Arial Nova Cond" w:hAnsi="Arial Nova Cond"/>
          <w:rPrChange w:id="95" w:author="Hansonga Luyando" w:date="2025-04-25T08:50:00Z">
            <w:rPr>
              <w:sz w:val="20"/>
              <w:szCs w:val="20"/>
            </w:rPr>
          </w:rPrChange>
        </w:rPr>
        <w:t xml:space="preserve">is interested in renting </w:t>
      </w:r>
      <w:proofErr w:type="spellStart"/>
      <w:r w:rsidR="00D53C12" w:rsidRPr="004D0736">
        <w:rPr>
          <w:rFonts w:ascii="Arial Nova Cond" w:hAnsi="Arial Nova Cond"/>
          <w:rPrChange w:id="96" w:author="Hansonga Luyando" w:date="2025-04-25T08:50:00Z">
            <w:rPr>
              <w:sz w:val="20"/>
              <w:szCs w:val="20"/>
            </w:rPr>
          </w:rPrChange>
        </w:rPr>
        <w:t>FirstMark</w:t>
      </w:r>
      <w:proofErr w:type="spellEnd"/>
      <w:r w:rsidR="00D53C12" w:rsidRPr="004D0736">
        <w:rPr>
          <w:rFonts w:ascii="Arial Nova Cond" w:hAnsi="Arial Nova Cond"/>
          <w:rPrChange w:id="97" w:author="Hansonga Luyando" w:date="2025-04-25T08:50:00Z">
            <w:rPr>
              <w:sz w:val="20"/>
              <w:szCs w:val="20"/>
            </w:rPr>
          </w:rPrChange>
        </w:rPr>
        <w:t xml:space="preserve"> </w:t>
      </w:r>
      <w:r w:rsidR="00B129F0" w:rsidRPr="004D0736">
        <w:rPr>
          <w:rFonts w:ascii="Arial Nova Cond" w:hAnsi="Arial Nova Cond"/>
          <w:rPrChange w:id="98" w:author="Hansonga Luyando" w:date="2025-04-25T08:50:00Z">
            <w:rPr>
              <w:sz w:val="20"/>
              <w:szCs w:val="20"/>
            </w:rPr>
          </w:rPrChange>
        </w:rPr>
        <w:t>Advertising Sites</w:t>
      </w:r>
      <w:r w:rsidR="00D53C12" w:rsidRPr="004D0736">
        <w:rPr>
          <w:rFonts w:ascii="Arial Nova Cond" w:hAnsi="Arial Nova Cond"/>
          <w:rPrChange w:id="99" w:author="Hansonga Luyando" w:date="2025-04-25T08:50:00Z">
            <w:rPr>
              <w:sz w:val="20"/>
              <w:szCs w:val="20"/>
            </w:rPr>
          </w:rPrChange>
        </w:rPr>
        <w:t xml:space="preserve"> for advertising.</w:t>
      </w:r>
    </w:p>
    <w:p w14:paraId="4C9429C7" w14:textId="1D5EA7DE" w:rsidR="00D53C12" w:rsidRPr="004D0736" w:rsidRDefault="00D53C12" w:rsidP="00D53C12">
      <w:pPr>
        <w:numPr>
          <w:ilvl w:val="0"/>
          <w:numId w:val="15"/>
        </w:numPr>
        <w:jc w:val="both"/>
        <w:rPr>
          <w:rFonts w:ascii="Arial Nova Cond" w:hAnsi="Arial Nova Cond"/>
          <w:rPrChange w:id="100" w:author="Hansonga Luyando" w:date="2025-04-25T08:50:00Z">
            <w:rPr>
              <w:sz w:val="20"/>
              <w:szCs w:val="20"/>
            </w:rPr>
          </w:rPrChange>
        </w:rPr>
      </w:pPr>
      <w:r w:rsidRPr="004D0736">
        <w:rPr>
          <w:rFonts w:ascii="Arial Nova Cond" w:hAnsi="Arial Nova Cond"/>
          <w:rPrChange w:id="101" w:author="Hansonga Luyando" w:date="2025-04-25T08:50:00Z">
            <w:rPr>
              <w:sz w:val="20"/>
              <w:szCs w:val="20"/>
            </w:rPr>
          </w:rPrChange>
        </w:rPr>
        <w:t xml:space="preserve">FirstMark is agreeable to the </w:t>
      </w:r>
      <w:r w:rsidR="00B129F0" w:rsidRPr="004D0736">
        <w:rPr>
          <w:rFonts w:ascii="Arial Nova Cond" w:hAnsi="Arial Nova Cond"/>
          <w:rPrChange w:id="102" w:author="Hansonga Luyando" w:date="2025-04-25T08:50:00Z">
            <w:rPr>
              <w:sz w:val="20"/>
              <w:szCs w:val="20"/>
            </w:rPr>
          </w:rPrChange>
        </w:rPr>
        <w:t>site</w:t>
      </w:r>
      <w:r w:rsidR="003C3E60" w:rsidRPr="004D0736">
        <w:rPr>
          <w:rFonts w:ascii="Arial Nova Cond" w:hAnsi="Arial Nova Cond"/>
          <w:rPrChange w:id="103" w:author="Hansonga Luyando" w:date="2025-04-25T08:50:00Z">
            <w:rPr>
              <w:sz w:val="20"/>
              <w:szCs w:val="20"/>
            </w:rPr>
          </w:rPrChange>
        </w:rPr>
        <w:t>/</w:t>
      </w:r>
      <w:r w:rsidR="00B129F0" w:rsidRPr="004D0736">
        <w:rPr>
          <w:rFonts w:ascii="Arial Nova Cond" w:hAnsi="Arial Nova Cond"/>
          <w:rPrChange w:id="104" w:author="Hansonga Luyando" w:date="2025-04-25T08:50:00Z">
            <w:rPr>
              <w:sz w:val="20"/>
              <w:szCs w:val="20"/>
            </w:rPr>
          </w:rPrChange>
        </w:rPr>
        <w:t>s</w:t>
      </w:r>
      <w:r w:rsidR="003C3E60" w:rsidRPr="004D0736">
        <w:rPr>
          <w:rFonts w:ascii="Arial Nova Cond" w:hAnsi="Arial Nova Cond"/>
          <w:rPrChange w:id="105" w:author="Hansonga Luyando" w:date="2025-04-25T08:50:00Z">
            <w:rPr>
              <w:sz w:val="20"/>
              <w:szCs w:val="20"/>
            </w:rPr>
          </w:rPrChange>
        </w:rPr>
        <w:t xml:space="preserve"> </w:t>
      </w:r>
      <w:r w:rsidRPr="004D0736">
        <w:rPr>
          <w:rFonts w:ascii="Arial Nova Cond" w:hAnsi="Arial Nova Cond"/>
          <w:rPrChange w:id="106" w:author="Hansonga Luyando" w:date="2025-04-25T08:50:00Z">
            <w:rPr>
              <w:sz w:val="20"/>
              <w:szCs w:val="20"/>
            </w:rPr>
          </w:rPrChange>
        </w:rPr>
        <w:t>being used as adverting space.</w:t>
      </w:r>
    </w:p>
    <w:p w14:paraId="6B138DC2" w14:textId="5C805DB1" w:rsidR="00D53C12" w:rsidRPr="004D0736" w:rsidRDefault="00BB36BE" w:rsidP="00D53C12">
      <w:pPr>
        <w:numPr>
          <w:ilvl w:val="0"/>
          <w:numId w:val="15"/>
        </w:numPr>
        <w:jc w:val="both"/>
        <w:rPr>
          <w:rFonts w:ascii="Arial Nova Cond" w:hAnsi="Arial Nova Cond"/>
          <w:rPrChange w:id="107" w:author="Hansonga Luyando" w:date="2025-04-25T08:50:00Z">
            <w:rPr>
              <w:sz w:val="20"/>
              <w:szCs w:val="20"/>
            </w:rPr>
          </w:rPrChange>
        </w:rPr>
      </w:pPr>
      <w:r w:rsidRPr="004D0736">
        <w:rPr>
          <w:rFonts w:ascii="Arial Nova Cond" w:hAnsi="Arial Nova Cond"/>
          <w:rPrChange w:id="108" w:author="Hansonga Luyando" w:date="2025-04-25T08:50:00Z">
            <w:rPr>
              <w:sz w:val="20"/>
              <w:szCs w:val="20"/>
            </w:rPr>
          </w:rPrChange>
        </w:rPr>
        <w:t>INDO Zambia Bank</w:t>
      </w:r>
      <w:ins w:id="109" w:author="Hansonga Luyando" w:date="2025-04-25T08:23:00Z">
        <w:r w:rsidR="00F62C4E" w:rsidRPr="004D0736">
          <w:rPr>
            <w:rFonts w:ascii="Arial Nova Cond" w:hAnsi="Arial Nova Cond"/>
            <w:rPrChange w:id="110" w:author="Hansonga Luyando" w:date="2025-04-25T08:50:00Z">
              <w:rPr>
                <w:sz w:val="20"/>
                <w:szCs w:val="20"/>
              </w:rPr>
            </w:rPrChange>
          </w:rPr>
          <w:t xml:space="preserve"> Limited </w:t>
        </w:r>
      </w:ins>
      <w:r w:rsidR="00B25520" w:rsidRPr="004D0736">
        <w:rPr>
          <w:rFonts w:ascii="Arial Nova Cond" w:hAnsi="Arial Nova Cond"/>
          <w:rPrChange w:id="111" w:author="Hansonga Luyando" w:date="2025-04-25T08:50:00Z">
            <w:rPr>
              <w:sz w:val="20"/>
              <w:szCs w:val="20"/>
            </w:rPr>
          </w:rPrChange>
        </w:rPr>
        <w:t xml:space="preserve"> </w:t>
      </w:r>
      <w:r w:rsidR="00D53C12" w:rsidRPr="004D0736">
        <w:rPr>
          <w:rFonts w:ascii="Arial Nova Cond" w:hAnsi="Arial Nova Cond"/>
          <w:rPrChange w:id="112" w:author="Hansonga Luyando" w:date="2025-04-25T08:50:00Z">
            <w:rPr>
              <w:sz w:val="20"/>
              <w:szCs w:val="20"/>
            </w:rPr>
          </w:rPrChange>
        </w:rPr>
        <w:t xml:space="preserve">and </w:t>
      </w:r>
      <w:proofErr w:type="spellStart"/>
      <w:r w:rsidR="00D53C12" w:rsidRPr="004D0736">
        <w:rPr>
          <w:rFonts w:ascii="Arial Nova Cond" w:hAnsi="Arial Nova Cond"/>
          <w:rPrChange w:id="113" w:author="Hansonga Luyando" w:date="2025-04-25T08:50:00Z">
            <w:rPr>
              <w:sz w:val="20"/>
              <w:szCs w:val="20"/>
            </w:rPr>
          </w:rPrChange>
        </w:rPr>
        <w:t>FirstMark</w:t>
      </w:r>
      <w:proofErr w:type="spellEnd"/>
      <w:r w:rsidR="00D53C12" w:rsidRPr="004D0736">
        <w:rPr>
          <w:rFonts w:ascii="Arial Nova Cond" w:hAnsi="Arial Nova Cond"/>
          <w:rPrChange w:id="114" w:author="Hansonga Luyando" w:date="2025-04-25T08:50:00Z">
            <w:rPr>
              <w:sz w:val="20"/>
              <w:szCs w:val="20"/>
            </w:rPr>
          </w:rPrChange>
        </w:rPr>
        <w:t xml:space="preserve"> have agreed to enter in to this agreement in order to record and clarify their relationship and to regulate their future relationship on the terms and conditions stated hereinafter.</w:t>
      </w:r>
    </w:p>
    <w:p w14:paraId="68323CD7" w14:textId="77777777" w:rsidR="00D53C12" w:rsidRPr="004D0736" w:rsidRDefault="00D53C12" w:rsidP="00D53C12">
      <w:pPr>
        <w:jc w:val="both"/>
        <w:rPr>
          <w:rFonts w:ascii="Arial Nova Cond" w:hAnsi="Arial Nova Cond"/>
          <w:rPrChange w:id="115" w:author="Hansonga Luyando" w:date="2025-04-25T08:50:00Z">
            <w:rPr>
              <w:sz w:val="20"/>
              <w:szCs w:val="20"/>
            </w:rPr>
          </w:rPrChange>
        </w:rPr>
      </w:pPr>
    </w:p>
    <w:p w14:paraId="6A54FD90" w14:textId="77777777" w:rsidR="00D53C12" w:rsidRPr="004D0736" w:rsidRDefault="00D53C12" w:rsidP="00D53C12">
      <w:pPr>
        <w:jc w:val="both"/>
        <w:rPr>
          <w:rFonts w:ascii="Arial Nova Cond" w:hAnsi="Arial Nova Cond"/>
          <w:b/>
          <w:rPrChange w:id="116" w:author="Hansonga Luyando" w:date="2025-04-25T08:50:00Z">
            <w:rPr>
              <w:b/>
              <w:sz w:val="20"/>
              <w:szCs w:val="20"/>
            </w:rPr>
          </w:rPrChange>
        </w:rPr>
      </w:pPr>
      <w:r w:rsidRPr="004D0736">
        <w:rPr>
          <w:rFonts w:ascii="Arial Nova Cond" w:hAnsi="Arial Nova Cond"/>
          <w:b/>
          <w:rPrChange w:id="117" w:author="Hansonga Luyando" w:date="2025-04-25T08:50:00Z">
            <w:rPr>
              <w:b/>
              <w:sz w:val="20"/>
              <w:szCs w:val="20"/>
            </w:rPr>
          </w:rPrChange>
        </w:rPr>
        <w:t>WHEREBY IT IS AGREED as follows:</w:t>
      </w:r>
    </w:p>
    <w:tbl>
      <w:tblPr>
        <w:tblStyle w:val="TableGrid"/>
        <w:tblpPr w:leftFromText="180" w:rightFromText="180" w:vertAnchor="text" w:horzAnchor="page" w:tblpX="3840" w:tblpY="155"/>
        <w:tblW w:w="6475" w:type="dxa"/>
        <w:tblLook w:val="04A0" w:firstRow="1" w:lastRow="0" w:firstColumn="1" w:lastColumn="0" w:noHBand="0" w:noVBand="1"/>
      </w:tblPr>
      <w:tblGrid>
        <w:gridCol w:w="1296"/>
        <w:gridCol w:w="1931"/>
        <w:gridCol w:w="1256"/>
        <w:gridCol w:w="1992"/>
      </w:tblGrid>
      <w:tr w:rsidR="00D53C12" w:rsidRPr="004D0736" w14:paraId="34DA0498" w14:textId="77777777" w:rsidTr="00342F42">
        <w:trPr>
          <w:trHeight w:val="419"/>
        </w:trPr>
        <w:tc>
          <w:tcPr>
            <w:tcW w:w="1296" w:type="dxa"/>
          </w:tcPr>
          <w:p w14:paraId="59906802" w14:textId="77777777" w:rsidR="00D53C12" w:rsidRPr="004D0736" w:rsidRDefault="00D53C12" w:rsidP="00D53C12">
            <w:pPr>
              <w:jc w:val="both"/>
              <w:rPr>
                <w:rFonts w:ascii="Arial Nova Cond" w:hAnsi="Arial Nova Cond"/>
                <w:b/>
                <w:rPrChange w:id="118" w:author="Hansonga Luyando" w:date="2025-04-25T08:50:00Z">
                  <w:rPr>
                    <w:b/>
                    <w:sz w:val="20"/>
                    <w:szCs w:val="20"/>
                  </w:rPr>
                </w:rPrChange>
              </w:rPr>
            </w:pPr>
          </w:p>
          <w:p w14:paraId="13F307BF" w14:textId="77777777" w:rsidR="00D53C12" w:rsidRPr="004D0736" w:rsidRDefault="00D53C12" w:rsidP="00D53C12">
            <w:pPr>
              <w:jc w:val="both"/>
              <w:rPr>
                <w:rFonts w:ascii="Arial Nova Cond" w:hAnsi="Arial Nova Cond"/>
                <w:b/>
                <w:rPrChange w:id="119" w:author="Hansonga Luyando" w:date="2025-04-25T08:50:00Z">
                  <w:rPr>
                    <w:b/>
                    <w:sz w:val="20"/>
                    <w:szCs w:val="20"/>
                  </w:rPr>
                </w:rPrChange>
              </w:rPr>
            </w:pPr>
            <w:r w:rsidRPr="004D0736">
              <w:rPr>
                <w:rFonts w:ascii="Arial Nova Cond" w:hAnsi="Arial Nova Cond"/>
                <w:b/>
                <w:rPrChange w:id="120" w:author="Hansonga Luyando" w:date="2025-04-25T08:50:00Z">
                  <w:rPr>
                    <w:b/>
                    <w:sz w:val="20"/>
                    <w:szCs w:val="20"/>
                  </w:rPr>
                </w:rPrChange>
              </w:rPr>
              <w:t>Start Date</w:t>
            </w:r>
          </w:p>
          <w:p w14:paraId="6D7CD6E4" w14:textId="77777777" w:rsidR="00D53C12" w:rsidRPr="004D0736" w:rsidRDefault="00D53C12" w:rsidP="00D53C12">
            <w:pPr>
              <w:jc w:val="both"/>
              <w:rPr>
                <w:rFonts w:ascii="Arial Nova Cond" w:hAnsi="Arial Nova Cond"/>
                <w:b/>
                <w:rPrChange w:id="121" w:author="Hansonga Luyando" w:date="2025-04-25T08:50:00Z">
                  <w:rPr>
                    <w:b/>
                    <w:sz w:val="20"/>
                    <w:szCs w:val="20"/>
                  </w:rPr>
                </w:rPrChange>
              </w:rPr>
            </w:pPr>
          </w:p>
        </w:tc>
        <w:tc>
          <w:tcPr>
            <w:tcW w:w="1931" w:type="dxa"/>
          </w:tcPr>
          <w:p w14:paraId="694CE4FB" w14:textId="77777777" w:rsidR="00D53C12" w:rsidRPr="004D0736" w:rsidRDefault="00D53C12" w:rsidP="00D53C12">
            <w:pPr>
              <w:ind w:left="360"/>
              <w:jc w:val="both"/>
              <w:rPr>
                <w:rFonts w:ascii="Arial Nova Cond" w:hAnsi="Arial Nova Cond"/>
                <w:b/>
                <w:rPrChange w:id="122" w:author="Hansonga Luyando" w:date="2025-04-25T08:50:00Z">
                  <w:rPr>
                    <w:b/>
                    <w:sz w:val="20"/>
                    <w:szCs w:val="20"/>
                  </w:rPr>
                </w:rPrChange>
              </w:rPr>
            </w:pPr>
          </w:p>
          <w:p w14:paraId="45F970A3" w14:textId="5F72DFB4" w:rsidR="00D53C12" w:rsidRPr="004D0736" w:rsidRDefault="0019532B" w:rsidP="00D770EA">
            <w:pPr>
              <w:jc w:val="both"/>
              <w:rPr>
                <w:rFonts w:ascii="Arial Nova Cond" w:hAnsi="Arial Nova Cond"/>
                <w:rPrChange w:id="123" w:author="Hansonga Luyando" w:date="2025-04-25T08:50:00Z">
                  <w:rPr>
                    <w:sz w:val="20"/>
                    <w:szCs w:val="20"/>
                  </w:rPr>
                </w:rPrChange>
              </w:rPr>
            </w:pPr>
            <w:r w:rsidRPr="004D0736">
              <w:rPr>
                <w:rFonts w:ascii="Arial Nova Cond" w:hAnsi="Arial Nova Cond"/>
                <w:rPrChange w:id="124" w:author="Hansonga Luyando" w:date="2025-04-25T08:50:00Z">
                  <w:rPr>
                    <w:sz w:val="20"/>
                    <w:szCs w:val="20"/>
                  </w:rPr>
                </w:rPrChange>
              </w:rPr>
              <w:t>01</w:t>
            </w:r>
            <w:r w:rsidRPr="004D0736">
              <w:rPr>
                <w:rFonts w:ascii="Arial Nova Cond" w:hAnsi="Arial Nova Cond"/>
                <w:vertAlign w:val="superscript"/>
                <w:rPrChange w:id="125" w:author="Hansonga Luyando" w:date="2025-04-25T08:50:00Z">
                  <w:rPr>
                    <w:sz w:val="20"/>
                    <w:szCs w:val="20"/>
                    <w:vertAlign w:val="superscript"/>
                  </w:rPr>
                </w:rPrChange>
              </w:rPr>
              <w:t>st</w:t>
            </w:r>
            <w:r w:rsidR="00B25520" w:rsidRPr="004D0736">
              <w:rPr>
                <w:rFonts w:ascii="Arial Nova Cond" w:hAnsi="Arial Nova Cond"/>
                <w:rPrChange w:id="126" w:author="Hansonga Luyando" w:date="2025-04-25T08:50:00Z">
                  <w:rPr>
                    <w:sz w:val="20"/>
                    <w:szCs w:val="20"/>
                  </w:rPr>
                </w:rPrChange>
              </w:rPr>
              <w:t xml:space="preserve"> </w:t>
            </w:r>
            <w:r w:rsidRPr="004D0736">
              <w:rPr>
                <w:rFonts w:ascii="Arial Nova Cond" w:hAnsi="Arial Nova Cond"/>
                <w:rPrChange w:id="127" w:author="Hansonga Luyando" w:date="2025-04-25T08:50:00Z">
                  <w:rPr>
                    <w:sz w:val="20"/>
                    <w:szCs w:val="20"/>
                  </w:rPr>
                </w:rPrChange>
              </w:rPr>
              <w:t xml:space="preserve">May </w:t>
            </w:r>
            <w:r w:rsidR="00D770EA" w:rsidRPr="004D0736">
              <w:rPr>
                <w:rFonts w:ascii="Arial Nova Cond" w:hAnsi="Arial Nova Cond"/>
                <w:rPrChange w:id="128" w:author="Hansonga Luyando" w:date="2025-04-25T08:50:00Z">
                  <w:rPr>
                    <w:sz w:val="20"/>
                    <w:szCs w:val="20"/>
                  </w:rPr>
                </w:rPrChange>
              </w:rPr>
              <w:t>202</w:t>
            </w:r>
            <w:r w:rsidR="00363608" w:rsidRPr="004D0736">
              <w:rPr>
                <w:rFonts w:ascii="Arial Nova Cond" w:hAnsi="Arial Nova Cond"/>
                <w:rPrChange w:id="129" w:author="Hansonga Luyando" w:date="2025-04-25T08:50:00Z">
                  <w:rPr>
                    <w:sz w:val="20"/>
                    <w:szCs w:val="20"/>
                  </w:rPr>
                </w:rPrChange>
              </w:rPr>
              <w:t>5</w:t>
            </w:r>
          </w:p>
        </w:tc>
        <w:tc>
          <w:tcPr>
            <w:tcW w:w="1256" w:type="dxa"/>
          </w:tcPr>
          <w:p w14:paraId="0D62F5EF" w14:textId="77777777" w:rsidR="00D53C12" w:rsidRPr="004D0736" w:rsidRDefault="00D53C12" w:rsidP="00D53C12">
            <w:pPr>
              <w:ind w:left="360"/>
              <w:jc w:val="both"/>
              <w:rPr>
                <w:rFonts w:ascii="Arial Nova Cond" w:hAnsi="Arial Nova Cond"/>
                <w:b/>
                <w:rPrChange w:id="130" w:author="Hansonga Luyando" w:date="2025-04-25T08:50:00Z">
                  <w:rPr>
                    <w:b/>
                    <w:sz w:val="20"/>
                    <w:szCs w:val="20"/>
                  </w:rPr>
                </w:rPrChange>
              </w:rPr>
            </w:pPr>
          </w:p>
          <w:p w14:paraId="288187B3" w14:textId="77777777" w:rsidR="00D53C12" w:rsidRPr="004D0736" w:rsidRDefault="00D53C12" w:rsidP="00110C8E">
            <w:pPr>
              <w:jc w:val="both"/>
              <w:rPr>
                <w:rFonts w:ascii="Arial Nova Cond" w:hAnsi="Arial Nova Cond"/>
                <w:b/>
                <w:rPrChange w:id="131" w:author="Hansonga Luyando" w:date="2025-04-25T08:50:00Z">
                  <w:rPr>
                    <w:b/>
                    <w:sz w:val="20"/>
                    <w:szCs w:val="20"/>
                  </w:rPr>
                </w:rPrChange>
              </w:rPr>
            </w:pPr>
            <w:r w:rsidRPr="004D0736">
              <w:rPr>
                <w:rFonts w:ascii="Arial Nova Cond" w:hAnsi="Arial Nova Cond"/>
                <w:b/>
                <w:rPrChange w:id="132" w:author="Hansonga Luyando" w:date="2025-04-25T08:50:00Z">
                  <w:rPr>
                    <w:b/>
                    <w:sz w:val="20"/>
                    <w:szCs w:val="20"/>
                  </w:rPr>
                </w:rPrChange>
              </w:rPr>
              <w:t>End Date</w:t>
            </w:r>
          </w:p>
        </w:tc>
        <w:tc>
          <w:tcPr>
            <w:tcW w:w="1992" w:type="dxa"/>
          </w:tcPr>
          <w:p w14:paraId="0C3FA882" w14:textId="77777777" w:rsidR="00D53C12" w:rsidRPr="004D0736" w:rsidRDefault="00D53C12" w:rsidP="00D53C12">
            <w:pPr>
              <w:ind w:left="360"/>
              <w:jc w:val="both"/>
              <w:rPr>
                <w:rFonts w:ascii="Arial Nova Cond" w:hAnsi="Arial Nova Cond"/>
                <w:b/>
                <w:rPrChange w:id="133" w:author="Hansonga Luyando" w:date="2025-04-25T08:50:00Z">
                  <w:rPr>
                    <w:b/>
                    <w:sz w:val="20"/>
                    <w:szCs w:val="20"/>
                  </w:rPr>
                </w:rPrChange>
              </w:rPr>
            </w:pPr>
          </w:p>
          <w:p w14:paraId="01304BD6" w14:textId="4E54EFDC" w:rsidR="00D53C12" w:rsidRPr="004D0736" w:rsidRDefault="0019532B" w:rsidP="00EA1F9E">
            <w:pPr>
              <w:jc w:val="both"/>
              <w:rPr>
                <w:rFonts w:ascii="Arial Nova Cond" w:hAnsi="Arial Nova Cond"/>
                <w:rPrChange w:id="134" w:author="Hansonga Luyando" w:date="2025-04-25T08:50:00Z">
                  <w:rPr>
                    <w:sz w:val="20"/>
                    <w:szCs w:val="20"/>
                  </w:rPr>
                </w:rPrChange>
              </w:rPr>
            </w:pPr>
            <w:r w:rsidRPr="004D0736">
              <w:rPr>
                <w:rFonts w:ascii="Arial Nova Cond" w:hAnsi="Arial Nova Cond"/>
                <w:rPrChange w:id="135" w:author="Hansonga Luyando" w:date="2025-04-25T08:50:00Z">
                  <w:rPr>
                    <w:sz w:val="20"/>
                    <w:szCs w:val="20"/>
                  </w:rPr>
                </w:rPrChange>
              </w:rPr>
              <w:t>01</w:t>
            </w:r>
            <w:r w:rsidRPr="004D0736">
              <w:rPr>
                <w:rFonts w:ascii="Arial Nova Cond" w:hAnsi="Arial Nova Cond"/>
                <w:vertAlign w:val="superscript"/>
                <w:rPrChange w:id="136" w:author="Hansonga Luyando" w:date="2025-04-25T08:50:00Z">
                  <w:rPr>
                    <w:sz w:val="20"/>
                    <w:szCs w:val="20"/>
                    <w:vertAlign w:val="superscript"/>
                  </w:rPr>
                </w:rPrChange>
              </w:rPr>
              <w:t xml:space="preserve">st  </w:t>
            </w:r>
            <w:r w:rsidRPr="004D0736">
              <w:rPr>
                <w:rFonts w:ascii="Arial Nova Cond" w:hAnsi="Arial Nova Cond"/>
                <w:rPrChange w:id="137" w:author="Hansonga Luyando" w:date="2025-04-25T08:50:00Z">
                  <w:rPr>
                    <w:sz w:val="20"/>
                    <w:szCs w:val="20"/>
                  </w:rPr>
                </w:rPrChange>
              </w:rPr>
              <w:t xml:space="preserve">January </w:t>
            </w:r>
            <w:r w:rsidR="009C6197" w:rsidRPr="004D0736">
              <w:rPr>
                <w:rFonts w:ascii="Arial Nova Cond" w:hAnsi="Arial Nova Cond"/>
                <w:rPrChange w:id="138" w:author="Hansonga Luyando" w:date="2025-04-25T08:50:00Z">
                  <w:rPr>
                    <w:sz w:val="20"/>
                    <w:szCs w:val="20"/>
                  </w:rPr>
                </w:rPrChange>
              </w:rPr>
              <w:t>202</w:t>
            </w:r>
            <w:r w:rsidRPr="004D0736">
              <w:rPr>
                <w:rFonts w:ascii="Arial Nova Cond" w:hAnsi="Arial Nova Cond"/>
                <w:rPrChange w:id="139" w:author="Hansonga Luyando" w:date="2025-04-25T08:50:00Z">
                  <w:rPr>
                    <w:sz w:val="20"/>
                    <w:szCs w:val="20"/>
                  </w:rPr>
                </w:rPrChange>
              </w:rPr>
              <w:t>6</w:t>
            </w:r>
          </w:p>
        </w:tc>
      </w:tr>
    </w:tbl>
    <w:p w14:paraId="2AEF095F" w14:textId="77777777" w:rsidR="00D53C12" w:rsidRPr="004D0736" w:rsidRDefault="00D53C12" w:rsidP="00D53C12">
      <w:pPr>
        <w:jc w:val="both"/>
        <w:rPr>
          <w:rFonts w:ascii="Arial Nova Cond" w:hAnsi="Arial Nova Cond"/>
          <w:rPrChange w:id="140" w:author="Hansonga Luyando" w:date="2025-04-25T08:50:00Z">
            <w:rPr>
              <w:sz w:val="20"/>
              <w:szCs w:val="20"/>
            </w:rPr>
          </w:rPrChange>
        </w:rPr>
      </w:pPr>
    </w:p>
    <w:p w14:paraId="2F4751CC" w14:textId="77777777" w:rsidR="00D53C12" w:rsidRPr="004D0736" w:rsidRDefault="00D53C12" w:rsidP="00D53C12">
      <w:pPr>
        <w:jc w:val="both"/>
        <w:rPr>
          <w:rFonts w:ascii="Arial Nova Cond" w:hAnsi="Arial Nova Cond"/>
          <w:rPrChange w:id="141" w:author="Hansonga Luyando" w:date="2025-04-25T08:50:00Z">
            <w:rPr>
              <w:sz w:val="20"/>
              <w:szCs w:val="20"/>
            </w:rPr>
          </w:rPrChange>
        </w:rPr>
      </w:pPr>
    </w:p>
    <w:p w14:paraId="5E19DDDB" w14:textId="77777777" w:rsidR="00D53C12" w:rsidRPr="004D0736" w:rsidRDefault="00D53C12" w:rsidP="00D53C12">
      <w:pPr>
        <w:jc w:val="both"/>
        <w:rPr>
          <w:rFonts w:ascii="Arial Nova Cond" w:hAnsi="Arial Nova Cond"/>
          <w:b/>
          <w:rPrChange w:id="142" w:author="Hansonga Luyando" w:date="2025-04-25T08:50:00Z">
            <w:rPr>
              <w:b/>
              <w:sz w:val="20"/>
              <w:szCs w:val="20"/>
            </w:rPr>
          </w:rPrChange>
        </w:rPr>
      </w:pPr>
      <w:r w:rsidRPr="004D0736">
        <w:rPr>
          <w:rFonts w:ascii="Arial Nova Cond" w:hAnsi="Arial Nova Cond"/>
          <w:b/>
          <w:rPrChange w:id="143" w:author="Hansonga Luyando" w:date="2025-04-25T08:50:00Z">
            <w:rPr>
              <w:b/>
              <w:sz w:val="20"/>
              <w:szCs w:val="20"/>
            </w:rPr>
          </w:rPrChange>
        </w:rPr>
        <w:t>Length of Agreement:</w:t>
      </w:r>
    </w:p>
    <w:p w14:paraId="2160FB7B" w14:textId="77777777" w:rsidR="00D53C12" w:rsidRPr="004D0736" w:rsidRDefault="00D53C12" w:rsidP="00D53C12">
      <w:pPr>
        <w:rPr>
          <w:rFonts w:ascii="Arial Nova Cond" w:hAnsi="Arial Nova Cond"/>
          <w:rPrChange w:id="144" w:author="Hansonga Luyando" w:date="2025-04-25T08:50:00Z">
            <w:rPr/>
          </w:rPrChange>
        </w:rPr>
      </w:pPr>
    </w:p>
    <w:p w14:paraId="209C6278" w14:textId="77777777" w:rsidR="00D53C12" w:rsidRPr="004D0736" w:rsidRDefault="00D53C12" w:rsidP="00D53C12">
      <w:pPr>
        <w:jc w:val="both"/>
        <w:rPr>
          <w:rFonts w:ascii="Arial Nova Cond" w:hAnsi="Arial Nova Cond"/>
          <w:b/>
          <w:rPrChange w:id="145" w:author="Hansonga Luyando" w:date="2025-04-25T08:50:00Z">
            <w:rPr>
              <w:b/>
              <w:sz w:val="20"/>
              <w:szCs w:val="20"/>
            </w:rPr>
          </w:rPrChange>
        </w:rPr>
      </w:pPr>
    </w:p>
    <w:tbl>
      <w:tblPr>
        <w:tblStyle w:val="TableGrid"/>
        <w:tblpPr w:leftFromText="180" w:rightFromText="180" w:vertAnchor="text" w:horzAnchor="page" w:tblpX="3837" w:tblpY="-22"/>
        <w:tblW w:w="0" w:type="auto"/>
        <w:tblLook w:val="04A0" w:firstRow="1" w:lastRow="0" w:firstColumn="1" w:lastColumn="0" w:noHBand="0" w:noVBand="1"/>
      </w:tblPr>
      <w:tblGrid>
        <w:gridCol w:w="6475"/>
      </w:tblGrid>
      <w:tr w:rsidR="00D53C12" w:rsidRPr="004D0736" w14:paraId="315C6669" w14:textId="77777777" w:rsidTr="00D53C12">
        <w:trPr>
          <w:trHeight w:val="701"/>
        </w:trPr>
        <w:tc>
          <w:tcPr>
            <w:tcW w:w="6475" w:type="dxa"/>
          </w:tcPr>
          <w:p w14:paraId="2A7A65B2" w14:textId="77777777" w:rsidR="00D53C12" w:rsidRPr="004D0736" w:rsidRDefault="00D53C12" w:rsidP="00D53C12">
            <w:pPr>
              <w:jc w:val="both"/>
              <w:rPr>
                <w:rFonts w:ascii="Arial Nova Cond" w:hAnsi="Arial Nova Cond"/>
                <w:b/>
                <w:rPrChange w:id="146" w:author="Hansonga Luyando" w:date="2025-04-25T08:50:00Z">
                  <w:rPr>
                    <w:b/>
                    <w:sz w:val="20"/>
                    <w:szCs w:val="20"/>
                  </w:rPr>
                </w:rPrChange>
              </w:rPr>
            </w:pPr>
          </w:p>
          <w:p w14:paraId="349C17CF" w14:textId="6C89030F" w:rsidR="00D53C12" w:rsidRPr="004D0736" w:rsidRDefault="00D53C12" w:rsidP="00D53C12">
            <w:pPr>
              <w:jc w:val="both"/>
              <w:rPr>
                <w:rFonts w:ascii="Arial Nova Cond" w:hAnsi="Arial Nova Cond"/>
                <w:b/>
                <w:rPrChange w:id="147" w:author="Hansonga Luyando" w:date="2025-04-25T08:50:00Z">
                  <w:rPr>
                    <w:b/>
                    <w:sz w:val="20"/>
                    <w:szCs w:val="20"/>
                  </w:rPr>
                </w:rPrChange>
              </w:rPr>
            </w:pPr>
            <w:r w:rsidRPr="004D0736">
              <w:rPr>
                <w:rFonts w:ascii="Arial Nova Cond" w:hAnsi="Arial Nova Cond"/>
                <w:b/>
                <w:rPrChange w:id="148" w:author="Hansonga Luyando" w:date="2025-04-25T08:50:00Z">
                  <w:rPr>
                    <w:b/>
                    <w:sz w:val="20"/>
                    <w:szCs w:val="20"/>
                  </w:rPr>
                </w:rPrChange>
              </w:rPr>
              <w:t xml:space="preserve">Payable </w:t>
            </w:r>
            <w:r w:rsidR="00425D43" w:rsidRPr="004D0736">
              <w:rPr>
                <w:rFonts w:ascii="Arial Nova Cond" w:hAnsi="Arial Nova Cond"/>
                <w:b/>
                <w:rPrChange w:id="149" w:author="Hansonga Luyando" w:date="2025-04-25T08:50:00Z">
                  <w:rPr>
                    <w:b/>
                    <w:sz w:val="20"/>
                    <w:szCs w:val="20"/>
                  </w:rPr>
                </w:rPrChange>
              </w:rPr>
              <w:t>M</w:t>
            </w:r>
            <w:r w:rsidR="001A42D7" w:rsidRPr="004D0736">
              <w:rPr>
                <w:rFonts w:ascii="Arial Nova Cond" w:hAnsi="Arial Nova Cond"/>
                <w:b/>
                <w:rPrChange w:id="150" w:author="Hansonga Luyando" w:date="2025-04-25T08:50:00Z">
                  <w:rPr>
                    <w:b/>
                    <w:sz w:val="20"/>
                    <w:szCs w:val="20"/>
                  </w:rPr>
                </w:rPrChange>
              </w:rPr>
              <w:t>onthly</w:t>
            </w:r>
            <w:r w:rsidR="00397530" w:rsidRPr="004D0736">
              <w:rPr>
                <w:rFonts w:ascii="Arial Nova Cond" w:hAnsi="Arial Nova Cond"/>
                <w:b/>
                <w:rPrChange w:id="151" w:author="Hansonga Luyando" w:date="2025-04-25T08:50:00Z">
                  <w:rPr>
                    <w:b/>
                    <w:sz w:val="20"/>
                    <w:szCs w:val="20"/>
                  </w:rPr>
                </w:rPrChange>
              </w:rPr>
              <w:t xml:space="preserve"> </w:t>
            </w:r>
          </w:p>
          <w:p w14:paraId="634A383D" w14:textId="77777777" w:rsidR="00D53C12" w:rsidRPr="004D0736" w:rsidRDefault="00D53C12" w:rsidP="00D53C12">
            <w:pPr>
              <w:jc w:val="both"/>
              <w:rPr>
                <w:rFonts w:ascii="Arial Nova Cond" w:hAnsi="Arial Nova Cond"/>
                <w:b/>
                <w:rPrChange w:id="152" w:author="Hansonga Luyando" w:date="2025-04-25T08:50:00Z">
                  <w:rPr>
                    <w:b/>
                    <w:sz w:val="20"/>
                    <w:szCs w:val="20"/>
                  </w:rPr>
                </w:rPrChange>
              </w:rPr>
            </w:pPr>
          </w:p>
        </w:tc>
      </w:tr>
    </w:tbl>
    <w:p w14:paraId="40D1935A" w14:textId="77777777" w:rsidR="00D53C12" w:rsidRPr="004D0736" w:rsidRDefault="00D53C12" w:rsidP="00D53C12">
      <w:pPr>
        <w:jc w:val="both"/>
        <w:rPr>
          <w:rFonts w:ascii="Arial Nova Cond" w:hAnsi="Arial Nova Cond"/>
          <w:b/>
          <w:rPrChange w:id="153" w:author="Hansonga Luyando" w:date="2025-04-25T08:50:00Z">
            <w:rPr>
              <w:b/>
              <w:sz w:val="20"/>
              <w:szCs w:val="20"/>
            </w:rPr>
          </w:rPrChange>
        </w:rPr>
      </w:pPr>
    </w:p>
    <w:p w14:paraId="430EA8EE" w14:textId="77777777" w:rsidR="00D53C12" w:rsidRPr="004D0736" w:rsidRDefault="00D53C12" w:rsidP="00D53C12">
      <w:pPr>
        <w:jc w:val="both"/>
        <w:rPr>
          <w:rFonts w:ascii="Arial Nova Cond" w:hAnsi="Arial Nova Cond"/>
          <w:b/>
          <w:rPrChange w:id="154" w:author="Hansonga Luyando" w:date="2025-04-25T08:50:00Z">
            <w:rPr>
              <w:b/>
              <w:sz w:val="20"/>
              <w:szCs w:val="20"/>
            </w:rPr>
          </w:rPrChange>
        </w:rPr>
      </w:pPr>
      <w:r w:rsidRPr="004D0736">
        <w:rPr>
          <w:rFonts w:ascii="Arial Nova Cond" w:hAnsi="Arial Nova Cond"/>
          <w:b/>
          <w:rPrChange w:id="155" w:author="Hansonga Luyando" w:date="2025-04-25T08:50:00Z">
            <w:rPr>
              <w:b/>
              <w:sz w:val="20"/>
              <w:szCs w:val="20"/>
            </w:rPr>
          </w:rPrChange>
        </w:rPr>
        <w:t xml:space="preserve">Terms of Payment: </w:t>
      </w:r>
    </w:p>
    <w:p w14:paraId="24738602" w14:textId="77777777" w:rsidR="00D53C12" w:rsidRPr="004D0736" w:rsidRDefault="00D53C12" w:rsidP="00D53C12">
      <w:pPr>
        <w:jc w:val="both"/>
        <w:rPr>
          <w:rFonts w:ascii="Arial Nova Cond" w:hAnsi="Arial Nova Cond"/>
          <w:b/>
          <w:rPrChange w:id="156" w:author="Hansonga Luyando" w:date="2025-04-25T08:50:00Z">
            <w:rPr>
              <w:b/>
              <w:sz w:val="20"/>
              <w:szCs w:val="20"/>
            </w:rPr>
          </w:rPrChange>
        </w:rPr>
      </w:pPr>
    </w:p>
    <w:p w14:paraId="16FD77FA" w14:textId="77777777" w:rsidR="0071726F" w:rsidRPr="004D0736" w:rsidRDefault="0071726F" w:rsidP="00D53C12">
      <w:pPr>
        <w:jc w:val="both"/>
        <w:rPr>
          <w:rFonts w:ascii="Arial Nova Cond" w:hAnsi="Arial Nova Cond"/>
          <w:b/>
          <w:rPrChange w:id="157" w:author="Hansonga Luyando" w:date="2025-04-25T08:50:00Z">
            <w:rPr>
              <w:b/>
              <w:sz w:val="20"/>
              <w:szCs w:val="20"/>
            </w:rPr>
          </w:rPrChange>
        </w:rPr>
      </w:pPr>
    </w:p>
    <w:p w14:paraId="427ACF84" w14:textId="234B6536" w:rsidR="00D53C12" w:rsidRPr="004D0736" w:rsidRDefault="009E7257" w:rsidP="00D53C12">
      <w:pPr>
        <w:ind w:left="-142"/>
        <w:jc w:val="both"/>
        <w:rPr>
          <w:rFonts w:ascii="Arial Nova Cond" w:hAnsi="Arial Nova Cond"/>
          <w:b/>
          <w:rPrChange w:id="158" w:author="Hansonga Luyando" w:date="2025-04-25T08:50:00Z">
            <w:rPr>
              <w:b/>
              <w:sz w:val="20"/>
              <w:szCs w:val="20"/>
            </w:rPr>
          </w:rPrChange>
        </w:rPr>
      </w:pPr>
      <w:r w:rsidRPr="004D0736">
        <w:rPr>
          <w:rFonts w:ascii="Arial Nova Cond" w:hAnsi="Arial Nova Cond"/>
          <w:b/>
          <w:rPrChange w:id="159" w:author="Hansonga Luyando" w:date="2025-04-25T08:50:00Z">
            <w:rPr>
              <w:b/>
              <w:sz w:val="20"/>
              <w:szCs w:val="20"/>
            </w:rPr>
          </w:rPrChange>
        </w:rPr>
        <w:t xml:space="preserve">  </w:t>
      </w:r>
      <w:r w:rsidR="00D53C12" w:rsidRPr="004D0736">
        <w:rPr>
          <w:rFonts w:ascii="Arial Nova Cond" w:hAnsi="Arial Nova Cond"/>
          <w:b/>
          <w:rPrChange w:id="160" w:author="Hansonga Luyando" w:date="2025-04-25T08:50:00Z">
            <w:rPr>
              <w:b/>
              <w:sz w:val="20"/>
              <w:szCs w:val="20"/>
            </w:rPr>
          </w:rPrChange>
        </w:rPr>
        <w:t>NUMBER OF BILLBOARD/S</w:t>
      </w:r>
    </w:p>
    <w:p w14:paraId="4579A991" w14:textId="77777777" w:rsidR="006A7FF1" w:rsidRPr="004D0736" w:rsidRDefault="006A7FF1" w:rsidP="00D53C12">
      <w:pPr>
        <w:ind w:left="-142"/>
        <w:jc w:val="both"/>
        <w:rPr>
          <w:rFonts w:ascii="Arial Nova Cond" w:hAnsi="Arial Nova Cond"/>
          <w:b/>
          <w:rPrChange w:id="161" w:author="Hansonga Luyando" w:date="2025-04-25T08:50:00Z">
            <w:rPr>
              <w:b/>
              <w:sz w:val="20"/>
              <w:szCs w:val="20"/>
            </w:rPr>
          </w:rPrChange>
        </w:rPr>
      </w:pPr>
    </w:p>
    <w:p w14:paraId="67A9CC6A" w14:textId="37380A7B" w:rsidR="0071726F" w:rsidRPr="004D0736" w:rsidRDefault="00D53C12" w:rsidP="001A2D0D">
      <w:pPr>
        <w:ind w:left="720"/>
        <w:jc w:val="both"/>
        <w:rPr>
          <w:rFonts w:ascii="Arial Nova Cond" w:hAnsi="Arial Nova Cond"/>
          <w:rPrChange w:id="162" w:author="Hansonga Luyando" w:date="2025-04-25T08:50:00Z">
            <w:rPr>
              <w:sz w:val="20"/>
              <w:szCs w:val="20"/>
            </w:rPr>
          </w:rPrChange>
        </w:rPr>
      </w:pPr>
      <w:r w:rsidRPr="004D0736">
        <w:rPr>
          <w:rFonts w:ascii="Arial Nova Cond" w:hAnsi="Arial Nova Cond"/>
          <w:rPrChange w:id="163" w:author="Hansonga Luyando" w:date="2025-04-25T08:50:00Z">
            <w:rPr>
              <w:sz w:val="20"/>
              <w:szCs w:val="20"/>
            </w:rPr>
          </w:rPrChange>
        </w:rPr>
        <w:t xml:space="preserve">2.1 The total number of </w:t>
      </w:r>
      <w:r w:rsidR="00BB36BE" w:rsidRPr="004D0736">
        <w:rPr>
          <w:rFonts w:ascii="Arial Nova Cond" w:hAnsi="Arial Nova Cond"/>
          <w:b/>
          <w:rPrChange w:id="164" w:author="Hansonga Luyando" w:date="2025-04-25T08:50:00Z">
            <w:rPr>
              <w:b/>
              <w:sz w:val="20"/>
              <w:szCs w:val="20"/>
            </w:rPr>
          </w:rPrChange>
        </w:rPr>
        <w:t>FIVE</w:t>
      </w:r>
      <w:ins w:id="165" w:author="Hansonga Luyando" w:date="2025-04-25T08:24:00Z">
        <w:r w:rsidR="00F62C4E" w:rsidRPr="004D0736">
          <w:rPr>
            <w:rFonts w:ascii="Arial Nova Cond" w:hAnsi="Arial Nova Cond"/>
            <w:b/>
            <w:rPrChange w:id="166" w:author="Hansonga Luyando" w:date="2025-04-25T08:50:00Z">
              <w:rPr>
                <w:b/>
                <w:sz w:val="20"/>
                <w:szCs w:val="20"/>
              </w:rPr>
            </w:rPrChange>
          </w:rPr>
          <w:t xml:space="preserve"> (5) </w:t>
        </w:r>
      </w:ins>
      <w:r w:rsidR="007C58BE" w:rsidRPr="004D0736">
        <w:rPr>
          <w:rFonts w:ascii="Arial Nova Cond" w:hAnsi="Arial Nova Cond"/>
          <w:b/>
          <w:rPrChange w:id="167" w:author="Hansonga Luyando" w:date="2025-04-25T08:50:00Z">
            <w:rPr>
              <w:b/>
              <w:sz w:val="20"/>
              <w:szCs w:val="20"/>
            </w:rPr>
          </w:rPrChange>
        </w:rPr>
        <w:t xml:space="preserve"> </w:t>
      </w:r>
      <w:r w:rsidR="00B129F0" w:rsidRPr="004D0736">
        <w:rPr>
          <w:rFonts w:ascii="Arial Nova Cond" w:hAnsi="Arial Nova Cond"/>
          <w:rPrChange w:id="168" w:author="Hansonga Luyando" w:date="2025-04-25T08:50:00Z">
            <w:rPr>
              <w:sz w:val="20"/>
              <w:szCs w:val="20"/>
            </w:rPr>
          </w:rPrChange>
        </w:rPr>
        <w:t>Site</w:t>
      </w:r>
      <w:r w:rsidRPr="004D0736">
        <w:rPr>
          <w:rFonts w:ascii="Arial Nova Cond" w:hAnsi="Arial Nova Cond"/>
          <w:rPrChange w:id="169" w:author="Hansonga Luyando" w:date="2025-04-25T08:50:00Z">
            <w:rPr>
              <w:sz w:val="20"/>
              <w:szCs w:val="20"/>
            </w:rPr>
          </w:rPrChange>
        </w:rPr>
        <w:t>/s to be utilized during the contract period.</w:t>
      </w:r>
    </w:p>
    <w:p w14:paraId="78850CDD" w14:textId="77777777" w:rsidR="009E7257" w:rsidRPr="004D0736" w:rsidRDefault="009E7257" w:rsidP="00D53C12">
      <w:pPr>
        <w:jc w:val="both"/>
        <w:rPr>
          <w:rFonts w:ascii="Arial Nova Cond" w:hAnsi="Arial Nova Cond"/>
          <w:rPrChange w:id="170" w:author="Hansonga Luyando" w:date="2025-04-25T08:50:00Z">
            <w:rPr>
              <w:sz w:val="20"/>
              <w:szCs w:val="20"/>
            </w:rPr>
          </w:rPrChange>
        </w:rPr>
      </w:pPr>
    </w:p>
    <w:p w14:paraId="0D6BDA0B" w14:textId="77777777" w:rsidR="00D53C12" w:rsidRPr="004D0736" w:rsidRDefault="00D53C12" w:rsidP="00D53C12">
      <w:pPr>
        <w:jc w:val="both"/>
        <w:rPr>
          <w:rFonts w:ascii="Arial Nova Cond" w:hAnsi="Arial Nova Cond"/>
          <w:b/>
          <w:rPrChange w:id="171" w:author="Hansonga Luyando" w:date="2025-04-25T08:50:00Z">
            <w:rPr>
              <w:b/>
              <w:sz w:val="20"/>
              <w:szCs w:val="20"/>
            </w:rPr>
          </w:rPrChange>
        </w:rPr>
      </w:pPr>
      <w:r w:rsidRPr="004D0736">
        <w:rPr>
          <w:rFonts w:ascii="Arial Nova Cond" w:hAnsi="Arial Nova Cond"/>
          <w:b/>
          <w:rPrChange w:id="172" w:author="Hansonga Luyando" w:date="2025-04-25T08:50:00Z">
            <w:rPr>
              <w:b/>
              <w:sz w:val="20"/>
              <w:szCs w:val="20"/>
            </w:rPr>
          </w:rPrChange>
        </w:rPr>
        <w:t>LOCATION AND SIZE OF BILLBOARD/S</w:t>
      </w:r>
    </w:p>
    <w:p w14:paraId="7D988EFD" w14:textId="77777777" w:rsidR="00D53C12" w:rsidRPr="004D0736" w:rsidRDefault="00D53C12" w:rsidP="00D53C12">
      <w:pPr>
        <w:ind w:left="720"/>
        <w:jc w:val="both"/>
        <w:rPr>
          <w:rFonts w:ascii="Arial Nova Cond" w:hAnsi="Arial Nova Cond"/>
          <w:rPrChange w:id="173" w:author="Hansonga Luyando" w:date="2025-04-25T08:50:00Z">
            <w:rPr>
              <w:sz w:val="20"/>
              <w:szCs w:val="20"/>
            </w:rPr>
          </w:rPrChange>
        </w:rPr>
      </w:pPr>
    </w:p>
    <w:p w14:paraId="648ADAF5" w14:textId="77777777" w:rsidR="000D5AD2" w:rsidRPr="004D0736" w:rsidRDefault="000D5AD2" w:rsidP="00D53C12">
      <w:pPr>
        <w:ind w:left="720"/>
        <w:jc w:val="both"/>
        <w:rPr>
          <w:rFonts w:ascii="Arial Nova Cond" w:hAnsi="Arial Nova Cond"/>
          <w:rPrChange w:id="174" w:author="Hansonga Luyando" w:date="2025-04-25T08:50:00Z">
            <w:rPr>
              <w:sz w:val="20"/>
              <w:szCs w:val="20"/>
            </w:rPr>
          </w:rPrChange>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9"/>
        <w:gridCol w:w="4431"/>
        <w:gridCol w:w="1356"/>
        <w:gridCol w:w="1763"/>
      </w:tblGrid>
      <w:tr w:rsidR="00D53C12" w:rsidRPr="004D0736" w14:paraId="6D0DE7EA" w14:textId="77777777" w:rsidTr="00DE3B4F">
        <w:trPr>
          <w:trHeight w:val="578"/>
          <w:jc w:val="center"/>
        </w:trPr>
        <w:tc>
          <w:tcPr>
            <w:tcW w:w="1659" w:type="dxa"/>
          </w:tcPr>
          <w:p w14:paraId="60B28C8D" w14:textId="77777777" w:rsidR="00D53C12" w:rsidRPr="004D0736" w:rsidRDefault="00D53C12" w:rsidP="00D53C12">
            <w:pPr>
              <w:rPr>
                <w:rFonts w:ascii="Arial Nova Cond" w:hAnsi="Arial Nova Cond"/>
                <w:b/>
                <w:rPrChange w:id="175" w:author="Hansonga Luyando" w:date="2025-04-25T08:50:00Z">
                  <w:rPr>
                    <w:b/>
                    <w:sz w:val="22"/>
                    <w:szCs w:val="22"/>
                  </w:rPr>
                </w:rPrChange>
              </w:rPr>
            </w:pPr>
          </w:p>
          <w:p w14:paraId="3CC6D4D0" w14:textId="77777777" w:rsidR="00D53C12" w:rsidRPr="004D0736" w:rsidRDefault="00D53C12" w:rsidP="00D53C12">
            <w:pPr>
              <w:jc w:val="center"/>
              <w:rPr>
                <w:rFonts w:ascii="Arial Nova Cond" w:hAnsi="Arial Nova Cond"/>
                <w:b/>
                <w:rPrChange w:id="176" w:author="Hansonga Luyando" w:date="2025-04-25T08:50:00Z">
                  <w:rPr>
                    <w:b/>
                    <w:sz w:val="22"/>
                    <w:szCs w:val="22"/>
                  </w:rPr>
                </w:rPrChange>
              </w:rPr>
            </w:pPr>
            <w:r w:rsidRPr="004D0736">
              <w:rPr>
                <w:rFonts w:ascii="Arial Nova Cond" w:hAnsi="Arial Nova Cond"/>
                <w:b/>
                <w:rPrChange w:id="177" w:author="Hansonga Luyando" w:date="2025-04-25T08:50:00Z">
                  <w:rPr>
                    <w:b/>
                    <w:sz w:val="22"/>
                    <w:szCs w:val="22"/>
                  </w:rPr>
                </w:rPrChange>
              </w:rPr>
              <w:t>Site #</w:t>
            </w:r>
          </w:p>
        </w:tc>
        <w:tc>
          <w:tcPr>
            <w:tcW w:w="4431" w:type="dxa"/>
          </w:tcPr>
          <w:p w14:paraId="32DF165E" w14:textId="77777777" w:rsidR="00D53C12" w:rsidRPr="004D0736" w:rsidRDefault="00D53C12" w:rsidP="00D53C12">
            <w:pPr>
              <w:jc w:val="center"/>
              <w:rPr>
                <w:rFonts w:ascii="Arial Nova Cond" w:hAnsi="Arial Nova Cond"/>
                <w:b/>
                <w:rPrChange w:id="178" w:author="Hansonga Luyando" w:date="2025-04-25T08:50:00Z">
                  <w:rPr>
                    <w:b/>
                    <w:sz w:val="22"/>
                    <w:szCs w:val="22"/>
                  </w:rPr>
                </w:rPrChange>
              </w:rPr>
            </w:pPr>
          </w:p>
          <w:p w14:paraId="3369CFB8" w14:textId="77777777" w:rsidR="00D53C12" w:rsidRPr="004D0736" w:rsidRDefault="00D53C12" w:rsidP="00D53C12">
            <w:pPr>
              <w:jc w:val="center"/>
              <w:rPr>
                <w:rFonts w:ascii="Arial Nova Cond" w:hAnsi="Arial Nova Cond"/>
                <w:b/>
                <w:rPrChange w:id="179" w:author="Hansonga Luyando" w:date="2025-04-25T08:50:00Z">
                  <w:rPr>
                    <w:b/>
                    <w:sz w:val="22"/>
                    <w:szCs w:val="22"/>
                  </w:rPr>
                </w:rPrChange>
              </w:rPr>
            </w:pPr>
            <w:r w:rsidRPr="004D0736">
              <w:rPr>
                <w:rFonts w:ascii="Arial Nova Cond" w:hAnsi="Arial Nova Cond"/>
                <w:b/>
                <w:rPrChange w:id="180" w:author="Hansonga Luyando" w:date="2025-04-25T08:50:00Z">
                  <w:rPr>
                    <w:b/>
                    <w:sz w:val="22"/>
                    <w:szCs w:val="22"/>
                  </w:rPr>
                </w:rPrChange>
              </w:rPr>
              <w:t>Site Address</w:t>
            </w:r>
          </w:p>
        </w:tc>
        <w:tc>
          <w:tcPr>
            <w:tcW w:w="1356" w:type="dxa"/>
          </w:tcPr>
          <w:p w14:paraId="7D5288D4" w14:textId="77777777" w:rsidR="00D53C12" w:rsidRPr="004D0736" w:rsidRDefault="00D53C12" w:rsidP="00D53C12">
            <w:pPr>
              <w:jc w:val="center"/>
              <w:rPr>
                <w:rFonts w:ascii="Arial Nova Cond" w:hAnsi="Arial Nova Cond"/>
                <w:b/>
                <w:rPrChange w:id="181" w:author="Hansonga Luyando" w:date="2025-04-25T08:50:00Z">
                  <w:rPr>
                    <w:b/>
                    <w:sz w:val="22"/>
                    <w:szCs w:val="22"/>
                  </w:rPr>
                </w:rPrChange>
              </w:rPr>
            </w:pPr>
          </w:p>
          <w:p w14:paraId="661BAB51" w14:textId="77777777" w:rsidR="00D53C12" w:rsidRPr="004D0736" w:rsidRDefault="00D53C12" w:rsidP="00D53C12">
            <w:pPr>
              <w:jc w:val="center"/>
              <w:rPr>
                <w:rFonts w:ascii="Arial Nova Cond" w:hAnsi="Arial Nova Cond"/>
                <w:b/>
                <w:rPrChange w:id="182" w:author="Hansonga Luyando" w:date="2025-04-25T08:50:00Z">
                  <w:rPr>
                    <w:b/>
                    <w:sz w:val="22"/>
                    <w:szCs w:val="22"/>
                  </w:rPr>
                </w:rPrChange>
              </w:rPr>
            </w:pPr>
            <w:r w:rsidRPr="004D0736">
              <w:rPr>
                <w:rFonts w:ascii="Arial Nova Cond" w:hAnsi="Arial Nova Cond"/>
                <w:b/>
                <w:rPrChange w:id="183" w:author="Hansonga Luyando" w:date="2025-04-25T08:50:00Z">
                  <w:rPr>
                    <w:b/>
                    <w:sz w:val="22"/>
                    <w:szCs w:val="22"/>
                  </w:rPr>
                </w:rPrChange>
              </w:rPr>
              <w:t>Media Type</w:t>
            </w:r>
          </w:p>
          <w:p w14:paraId="625815B0" w14:textId="4E88288D" w:rsidR="00572E9E" w:rsidRPr="004D0736" w:rsidRDefault="00572E9E" w:rsidP="00D53C12">
            <w:pPr>
              <w:jc w:val="center"/>
              <w:rPr>
                <w:rFonts w:ascii="Arial Nova Cond" w:hAnsi="Arial Nova Cond"/>
                <w:b/>
                <w:rPrChange w:id="184" w:author="Hansonga Luyando" w:date="2025-04-25T08:50:00Z">
                  <w:rPr>
                    <w:b/>
                    <w:sz w:val="22"/>
                    <w:szCs w:val="22"/>
                  </w:rPr>
                </w:rPrChange>
              </w:rPr>
            </w:pPr>
            <w:r w:rsidRPr="004D0736">
              <w:rPr>
                <w:rFonts w:ascii="Arial Nova Cond" w:hAnsi="Arial Nova Cond"/>
                <w:b/>
                <w:rPrChange w:id="185" w:author="Hansonga Luyando" w:date="2025-04-25T08:50:00Z">
                  <w:rPr>
                    <w:b/>
                    <w:sz w:val="22"/>
                    <w:szCs w:val="22"/>
                  </w:rPr>
                </w:rPrChange>
              </w:rPr>
              <w:t>(W x H)</w:t>
            </w:r>
          </w:p>
        </w:tc>
        <w:tc>
          <w:tcPr>
            <w:tcW w:w="1763" w:type="dxa"/>
          </w:tcPr>
          <w:p w14:paraId="6844F7B2" w14:textId="62599FA2" w:rsidR="00D53C12" w:rsidRPr="004D0736" w:rsidRDefault="00D53C12" w:rsidP="00D53C12">
            <w:pPr>
              <w:jc w:val="center"/>
              <w:rPr>
                <w:rFonts w:ascii="Arial Nova Cond" w:hAnsi="Arial Nova Cond"/>
                <w:b/>
                <w:rPrChange w:id="186" w:author="Hansonga Luyando" w:date="2025-04-25T08:50:00Z">
                  <w:rPr>
                    <w:b/>
                    <w:sz w:val="22"/>
                    <w:szCs w:val="22"/>
                  </w:rPr>
                </w:rPrChange>
              </w:rPr>
            </w:pPr>
            <w:r w:rsidRPr="004D0736">
              <w:rPr>
                <w:rFonts w:ascii="Arial Nova Cond" w:hAnsi="Arial Nova Cond"/>
                <w:b/>
                <w:rPrChange w:id="187" w:author="Hansonga Luyando" w:date="2025-04-25T08:50:00Z">
                  <w:rPr>
                    <w:b/>
                    <w:sz w:val="22"/>
                    <w:szCs w:val="22"/>
                  </w:rPr>
                </w:rPrChange>
              </w:rPr>
              <w:t>Month</w:t>
            </w:r>
            <w:r w:rsidR="001C31CF" w:rsidRPr="004D0736">
              <w:rPr>
                <w:rFonts w:ascii="Arial Nova Cond" w:hAnsi="Arial Nova Cond"/>
                <w:b/>
                <w:rPrChange w:id="188" w:author="Hansonga Luyando" w:date="2025-04-25T08:50:00Z">
                  <w:rPr>
                    <w:b/>
                    <w:sz w:val="22"/>
                    <w:szCs w:val="22"/>
                  </w:rPr>
                </w:rPrChange>
              </w:rPr>
              <w:t>ly</w:t>
            </w:r>
            <w:r w:rsidRPr="004D0736">
              <w:rPr>
                <w:rFonts w:ascii="Arial Nova Cond" w:hAnsi="Arial Nova Cond"/>
                <w:b/>
                <w:rPrChange w:id="189" w:author="Hansonga Luyando" w:date="2025-04-25T08:50:00Z">
                  <w:rPr>
                    <w:b/>
                    <w:sz w:val="22"/>
                    <w:szCs w:val="22"/>
                  </w:rPr>
                </w:rPrChange>
              </w:rPr>
              <w:t xml:space="preserve"> Rental</w:t>
            </w:r>
          </w:p>
          <w:p w14:paraId="38DF640C" w14:textId="77777777" w:rsidR="00D53C12" w:rsidRPr="004D0736" w:rsidRDefault="00D53C12" w:rsidP="00D53C12">
            <w:pPr>
              <w:jc w:val="center"/>
              <w:rPr>
                <w:rFonts w:ascii="Arial Nova Cond" w:hAnsi="Arial Nova Cond"/>
                <w:b/>
                <w:rPrChange w:id="190" w:author="Hansonga Luyando" w:date="2025-04-25T08:50:00Z">
                  <w:rPr>
                    <w:b/>
                    <w:sz w:val="22"/>
                    <w:szCs w:val="22"/>
                  </w:rPr>
                </w:rPrChange>
              </w:rPr>
            </w:pPr>
            <w:r w:rsidRPr="004D0736">
              <w:rPr>
                <w:rFonts w:ascii="Arial Nova Cond" w:hAnsi="Arial Nova Cond"/>
                <w:b/>
                <w:rPrChange w:id="191" w:author="Hansonga Luyando" w:date="2025-04-25T08:50:00Z">
                  <w:rPr>
                    <w:b/>
                    <w:sz w:val="22"/>
                    <w:szCs w:val="22"/>
                  </w:rPr>
                </w:rPrChange>
              </w:rPr>
              <w:t>(</w:t>
            </w:r>
            <w:proofErr w:type="spellStart"/>
            <w:r w:rsidRPr="004D0736">
              <w:rPr>
                <w:rFonts w:ascii="Arial Nova Cond" w:hAnsi="Arial Nova Cond"/>
                <w:b/>
                <w:rPrChange w:id="192" w:author="Hansonga Luyando" w:date="2025-04-25T08:50:00Z">
                  <w:rPr>
                    <w:b/>
                    <w:sz w:val="22"/>
                    <w:szCs w:val="22"/>
                  </w:rPr>
                </w:rPrChange>
              </w:rPr>
              <w:t>Excl.VAT</w:t>
            </w:r>
            <w:proofErr w:type="spellEnd"/>
            <w:r w:rsidRPr="004D0736">
              <w:rPr>
                <w:rFonts w:ascii="Arial Nova Cond" w:hAnsi="Arial Nova Cond"/>
                <w:b/>
                <w:rPrChange w:id="193" w:author="Hansonga Luyando" w:date="2025-04-25T08:50:00Z">
                  <w:rPr>
                    <w:b/>
                    <w:sz w:val="22"/>
                    <w:szCs w:val="22"/>
                  </w:rPr>
                </w:rPrChange>
              </w:rPr>
              <w:t>)</w:t>
            </w:r>
          </w:p>
        </w:tc>
      </w:tr>
      <w:tr w:rsidR="004F3E39" w:rsidRPr="004D0736" w14:paraId="56C287DC" w14:textId="77777777" w:rsidTr="00DE3B4F">
        <w:trPr>
          <w:trHeight w:val="234"/>
          <w:jc w:val="center"/>
        </w:trPr>
        <w:tc>
          <w:tcPr>
            <w:tcW w:w="1659" w:type="dxa"/>
          </w:tcPr>
          <w:p w14:paraId="66E80320" w14:textId="341646B1" w:rsidR="004F3E39" w:rsidRPr="004D0736" w:rsidRDefault="004F3E39" w:rsidP="004F3E39">
            <w:pPr>
              <w:jc w:val="both"/>
              <w:rPr>
                <w:rFonts w:ascii="Arial Nova Cond" w:hAnsi="Arial Nova Cond"/>
                <w:rPrChange w:id="194" w:author="Hansonga Luyando" w:date="2025-04-25T08:50:00Z">
                  <w:rPr>
                    <w:sz w:val="22"/>
                    <w:szCs w:val="22"/>
                  </w:rPr>
                </w:rPrChange>
              </w:rPr>
            </w:pPr>
            <w:r w:rsidRPr="004D0736">
              <w:rPr>
                <w:rFonts w:ascii="Arial Nova Cond" w:hAnsi="Arial Nova Cond"/>
                <w:rPrChange w:id="195" w:author="Hansonga Luyando" w:date="2025-04-25T08:50:00Z">
                  <w:rPr>
                    <w:sz w:val="22"/>
                    <w:szCs w:val="22"/>
                  </w:rPr>
                </w:rPrChange>
              </w:rPr>
              <w:t>FM/LSK</w:t>
            </w:r>
          </w:p>
        </w:tc>
        <w:tc>
          <w:tcPr>
            <w:tcW w:w="4431" w:type="dxa"/>
          </w:tcPr>
          <w:p w14:paraId="6DCCE23A" w14:textId="79A437C2" w:rsidR="004F3E39" w:rsidRPr="004D0736" w:rsidRDefault="00BB36BE" w:rsidP="004F3E39">
            <w:pPr>
              <w:jc w:val="center"/>
              <w:rPr>
                <w:rFonts w:ascii="Arial Nova Cond" w:hAnsi="Arial Nova Cond"/>
                <w:rPrChange w:id="196" w:author="Hansonga Luyando" w:date="2025-04-25T08:50:00Z">
                  <w:rPr>
                    <w:sz w:val="22"/>
                    <w:szCs w:val="22"/>
                  </w:rPr>
                </w:rPrChange>
              </w:rPr>
            </w:pPr>
            <w:proofErr w:type="spellStart"/>
            <w:r w:rsidRPr="004D0736">
              <w:rPr>
                <w:rFonts w:ascii="Arial Nova Cond" w:hAnsi="Arial Nova Cond"/>
                <w:rPrChange w:id="197" w:author="Hansonga Luyando" w:date="2025-04-25T08:50:00Z">
                  <w:rPr>
                    <w:sz w:val="22"/>
                    <w:szCs w:val="22"/>
                  </w:rPr>
                </w:rPrChange>
              </w:rPr>
              <w:t>Kapiri</w:t>
            </w:r>
            <w:proofErr w:type="spellEnd"/>
            <w:r w:rsidRPr="004D0736">
              <w:rPr>
                <w:rFonts w:ascii="Arial Nova Cond" w:hAnsi="Arial Nova Cond"/>
                <w:rPrChange w:id="198" w:author="Hansonga Luyando" w:date="2025-04-25T08:50:00Z">
                  <w:rPr>
                    <w:sz w:val="22"/>
                    <w:szCs w:val="22"/>
                  </w:rPr>
                </w:rPrChange>
              </w:rPr>
              <w:t xml:space="preserve"> </w:t>
            </w:r>
            <w:proofErr w:type="spellStart"/>
            <w:r w:rsidRPr="004D0736">
              <w:rPr>
                <w:rFonts w:ascii="Arial Nova Cond" w:hAnsi="Arial Nova Cond"/>
                <w:rPrChange w:id="199" w:author="Hansonga Luyando" w:date="2025-04-25T08:50:00Z">
                  <w:rPr>
                    <w:sz w:val="22"/>
                    <w:szCs w:val="22"/>
                  </w:rPr>
                </w:rPrChange>
              </w:rPr>
              <w:t>Mposhi</w:t>
            </w:r>
            <w:proofErr w:type="spellEnd"/>
            <w:r w:rsidRPr="004D0736">
              <w:rPr>
                <w:rFonts w:ascii="Arial Nova Cond" w:hAnsi="Arial Nova Cond"/>
                <w:rPrChange w:id="200" w:author="Hansonga Luyando" w:date="2025-04-25T08:50:00Z">
                  <w:rPr>
                    <w:sz w:val="22"/>
                    <w:szCs w:val="22"/>
                  </w:rPr>
                </w:rPrChange>
              </w:rPr>
              <w:t xml:space="preserve"> Bus Station </w:t>
            </w:r>
          </w:p>
        </w:tc>
        <w:tc>
          <w:tcPr>
            <w:tcW w:w="1356" w:type="dxa"/>
          </w:tcPr>
          <w:p w14:paraId="680FB1B8" w14:textId="2FB71BF1" w:rsidR="004F3E39" w:rsidRPr="004D0736" w:rsidRDefault="004F3E39" w:rsidP="004F3E39">
            <w:pPr>
              <w:jc w:val="center"/>
              <w:rPr>
                <w:rFonts w:ascii="Arial Nova Cond" w:hAnsi="Arial Nova Cond"/>
                <w:rPrChange w:id="201" w:author="Hansonga Luyando" w:date="2025-04-25T08:50:00Z">
                  <w:rPr>
                    <w:sz w:val="22"/>
                    <w:szCs w:val="22"/>
                  </w:rPr>
                </w:rPrChange>
              </w:rPr>
            </w:pPr>
            <w:r w:rsidRPr="004D0736">
              <w:rPr>
                <w:rFonts w:ascii="Arial Nova Cond" w:hAnsi="Arial Nova Cond"/>
                <w:rPrChange w:id="202" w:author="Hansonga Luyando" w:date="2025-04-25T08:50:00Z">
                  <w:rPr>
                    <w:sz w:val="22"/>
                    <w:szCs w:val="22"/>
                  </w:rPr>
                </w:rPrChange>
              </w:rPr>
              <w:t xml:space="preserve">9m x </w:t>
            </w:r>
            <w:r w:rsidR="00BB36BE" w:rsidRPr="004D0736">
              <w:rPr>
                <w:rFonts w:ascii="Arial Nova Cond" w:hAnsi="Arial Nova Cond"/>
                <w:rPrChange w:id="203" w:author="Hansonga Luyando" w:date="2025-04-25T08:50:00Z">
                  <w:rPr>
                    <w:sz w:val="22"/>
                    <w:szCs w:val="22"/>
                  </w:rPr>
                </w:rPrChange>
              </w:rPr>
              <w:t>6</w:t>
            </w:r>
            <w:r w:rsidRPr="004D0736">
              <w:rPr>
                <w:rFonts w:ascii="Arial Nova Cond" w:hAnsi="Arial Nova Cond"/>
                <w:rPrChange w:id="204" w:author="Hansonga Luyando" w:date="2025-04-25T08:50:00Z">
                  <w:rPr>
                    <w:sz w:val="22"/>
                    <w:szCs w:val="22"/>
                  </w:rPr>
                </w:rPrChange>
              </w:rPr>
              <w:t xml:space="preserve">m </w:t>
            </w:r>
          </w:p>
        </w:tc>
        <w:tc>
          <w:tcPr>
            <w:tcW w:w="1763" w:type="dxa"/>
          </w:tcPr>
          <w:p w14:paraId="3D21DA5A" w14:textId="1C939300" w:rsidR="004F3E39" w:rsidRPr="004D0736" w:rsidRDefault="00BB36BE" w:rsidP="004F3E39">
            <w:pPr>
              <w:rPr>
                <w:rFonts w:ascii="Arial Nova Cond" w:hAnsi="Arial Nova Cond"/>
                <w:rPrChange w:id="205" w:author="Hansonga Luyando" w:date="2025-04-25T08:50:00Z">
                  <w:rPr>
                    <w:sz w:val="22"/>
                    <w:szCs w:val="22"/>
                  </w:rPr>
                </w:rPrChange>
              </w:rPr>
            </w:pPr>
            <w:r w:rsidRPr="004D0736">
              <w:rPr>
                <w:rFonts w:ascii="Arial Nova Cond" w:hAnsi="Arial Nova Cond"/>
                <w:rPrChange w:id="206" w:author="Hansonga Luyando" w:date="2025-04-25T08:50:00Z">
                  <w:rPr>
                    <w:sz w:val="22"/>
                    <w:szCs w:val="22"/>
                  </w:rPr>
                </w:rPrChange>
              </w:rPr>
              <w:t>8,500-00</w:t>
            </w:r>
          </w:p>
        </w:tc>
      </w:tr>
      <w:tr w:rsidR="00B25520" w:rsidRPr="004D0736" w14:paraId="2548FD76" w14:textId="77777777" w:rsidTr="00DE3B4F">
        <w:trPr>
          <w:trHeight w:val="234"/>
          <w:jc w:val="center"/>
        </w:trPr>
        <w:tc>
          <w:tcPr>
            <w:tcW w:w="1659" w:type="dxa"/>
          </w:tcPr>
          <w:p w14:paraId="17E9CFFC" w14:textId="4F77FDC7" w:rsidR="00B25520" w:rsidRPr="004D0736" w:rsidRDefault="00B25520" w:rsidP="004F3E39">
            <w:pPr>
              <w:jc w:val="both"/>
              <w:rPr>
                <w:rFonts w:ascii="Arial Nova Cond" w:hAnsi="Arial Nova Cond"/>
                <w:rPrChange w:id="207" w:author="Hansonga Luyando" w:date="2025-04-25T08:50:00Z">
                  <w:rPr>
                    <w:sz w:val="22"/>
                    <w:szCs w:val="22"/>
                  </w:rPr>
                </w:rPrChange>
              </w:rPr>
            </w:pPr>
            <w:r w:rsidRPr="004D0736">
              <w:rPr>
                <w:rFonts w:ascii="Arial Nova Cond" w:hAnsi="Arial Nova Cond"/>
                <w:rPrChange w:id="208" w:author="Hansonga Luyando" w:date="2025-04-25T08:50:00Z">
                  <w:rPr>
                    <w:sz w:val="22"/>
                    <w:szCs w:val="22"/>
                  </w:rPr>
                </w:rPrChange>
              </w:rPr>
              <w:t>FM/LSK</w:t>
            </w:r>
          </w:p>
        </w:tc>
        <w:tc>
          <w:tcPr>
            <w:tcW w:w="4431" w:type="dxa"/>
          </w:tcPr>
          <w:p w14:paraId="7FDCAA05" w14:textId="7A1AC800" w:rsidR="00B25520" w:rsidRPr="004D0736" w:rsidRDefault="00BB36BE" w:rsidP="004F3E39">
            <w:pPr>
              <w:jc w:val="center"/>
              <w:rPr>
                <w:rFonts w:ascii="Arial Nova Cond" w:hAnsi="Arial Nova Cond"/>
                <w:rPrChange w:id="209" w:author="Hansonga Luyando" w:date="2025-04-25T08:50:00Z">
                  <w:rPr>
                    <w:sz w:val="22"/>
                    <w:szCs w:val="22"/>
                  </w:rPr>
                </w:rPrChange>
              </w:rPr>
            </w:pPr>
            <w:r w:rsidRPr="004D0736">
              <w:rPr>
                <w:rFonts w:ascii="Arial Nova Cond" w:hAnsi="Arial Nova Cond"/>
                <w:rPrChange w:id="210" w:author="Hansonga Luyando" w:date="2025-04-25T08:50:00Z">
                  <w:rPr>
                    <w:sz w:val="22"/>
                    <w:szCs w:val="22"/>
                  </w:rPr>
                </w:rPrChange>
              </w:rPr>
              <w:t xml:space="preserve">Chisamba Junction </w:t>
            </w:r>
            <w:r w:rsidR="00B25520" w:rsidRPr="004D0736">
              <w:rPr>
                <w:rFonts w:ascii="Arial Nova Cond" w:hAnsi="Arial Nova Cond"/>
                <w:rPrChange w:id="211" w:author="Hansonga Luyando" w:date="2025-04-25T08:50:00Z">
                  <w:rPr>
                    <w:sz w:val="22"/>
                    <w:szCs w:val="22"/>
                  </w:rPr>
                </w:rPrChange>
              </w:rPr>
              <w:t xml:space="preserve"> </w:t>
            </w:r>
          </w:p>
        </w:tc>
        <w:tc>
          <w:tcPr>
            <w:tcW w:w="1356" w:type="dxa"/>
          </w:tcPr>
          <w:p w14:paraId="4F7379DA" w14:textId="0AE10067" w:rsidR="00B25520" w:rsidRPr="004D0736" w:rsidRDefault="00B25520" w:rsidP="004F3E39">
            <w:pPr>
              <w:jc w:val="center"/>
              <w:rPr>
                <w:rFonts w:ascii="Arial Nova Cond" w:hAnsi="Arial Nova Cond"/>
                <w:rPrChange w:id="212" w:author="Hansonga Luyando" w:date="2025-04-25T08:50:00Z">
                  <w:rPr>
                    <w:sz w:val="22"/>
                    <w:szCs w:val="22"/>
                  </w:rPr>
                </w:rPrChange>
              </w:rPr>
            </w:pPr>
            <w:r w:rsidRPr="004D0736">
              <w:rPr>
                <w:rFonts w:ascii="Arial Nova Cond" w:hAnsi="Arial Nova Cond"/>
                <w:rPrChange w:id="213" w:author="Hansonga Luyando" w:date="2025-04-25T08:50:00Z">
                  <w:rPr>
                    <w:sz w:val="22"/>
                    <w:szCs w:val="22"/>
                  </w:rPr>
                </w:rPrChange>
              </w:rPr>
              <w:t xml:space="preserve">9m x </w:t>
            </w:r>
            <w:r w:rsidR="00BB36BE" w:rsidRPr="004D0736">
              <w:rPr>
                <w:rFonts w:ascii="Arial Nova Cond" w:hAnsi="Arial Nova Cond"/>
                <w:rPrChange w:id="214" w:author="Hansonga Luyando" w:date="2025-04-25T08:50:00Z">
                  <w:rPr>
                    <w:sz w:val="22"/>
                    <w:szCs w:val="22"/>
                  </w:rPr>
                </w:rPrChange>
              </w:rPr>
              <w:t>6</w:t>
            </w:r>
            <w:r w:rsidRPr="004D0736">
              <w:rPr>
                <w:rFonts w:ascii="Arial Nova Cond" w:hAnsi="Arial Nova Cond"/>
                <w:rPrChange w:id="215" w:author="Hansonga Luyando" w:date="2025-04-25T08:50:00Z">
                  <w:rPr>
                    <w:sz w:val="22"/>
                    <w:szCs w:val="22"/>
                  </w:rPr>
                </w:rPrChange>
              </w:rPr>
              <w:t>m</w:t>
            </w:r>
          </w:p>
        </w:tc>
        <w:tc>
          <w:tcPr>
            <w:tcW w:w="1763" w:type="dxa"/>
          </w:tcPr>
          <w:p w14:paraId="1C1679BD" w14:textId="48B26021" w:rsidR="00B25520" w:rsidRPr="004D0736" w:rsidRDefault="00BB36BE" w:rsidP="004F3E39">
            <w:pPr>
              <w:rPr>
                <w:rFonts w:ascii="Arial Nova Cond" w:hAnsi="Arial Nova Cond"/>
                <w:rPrChange w:id="216" w:author="Hansonga Luyando" w:date="2025-04-25T08:50:00Z">
                  <w:rPr>
                    <w:sz w:val="22"/>
                    <w:szCs w:val="22"/>
                  </w:rPr>
                </w:rPrChange>
              </w:rPr>
            </w:pPr>
            <w:r w:rsidRPr="004D0736">
              <w:rPr>
                <w:rFonts w:ascii="Arial Nova Cond" w:hAnsi="Arial Nova Cond"/>
                <w:rPrChange w:id="217" w:author="Hansonga Luyando" w:date="2025-04-25T08:50:00Z">
                  <w:rPr>
                    <w:sz w:val="22"/>
                    <w:szCs w:val="22"/>
                  </w:rPr>
                </w:rPrChange>
              </w:rPr>
              <w:t>8,500-00</w:t>
            </w:r>
          </w:p>
        </w:tc>
      </w:tr>
      <w:tr w:rsidR="00B25520" w:rsidRPr="004D0736" w14:paraId="0288CFB6" w14:textId="77777777" w:rsidTr="00DE3B4F">
        <w:trPr>
          <w:trHeight w:val="234"/>
          <w:jc w:val="center"/>
        </w:trPr>
        <w:tc>
          <w:tcPr>
            <w:tcW w:w="1659" w:type="dxa"/>
          </w:tcPr>
          <w:p w14:paraId="53864281" w14:textId="494FA312" w:rsidR="00B25520" w:rsidRPr="004D0736" w:rsidRDefault="00B25520" w:rsidP="004F3E39">
            <w:pPr>
              <w:jc w:val="both"/>
              <w:rPr>
                <w:rFonts w:ascii="Arial Nova Cond" w:hAnsi="Arial Nova Cond"/>
                <w:rPrChange w:id="218" w:author="Hansonga Luyando" w:date="2025-04-25T08:50:00Z">
                  <w:rPr>
                    <w:sz w:val="22"/>
                    <w:szCs w:val="22"/>
                  </w:rPr>
                </w:rPrChange>
              </w:rPr>
            </w:pPr>
            <w:r w:rsidRPr="004D0736">
              <w:rPr>
                <w:rFonts w:ascii="Arial Nova Cond" w:hAnsi="Arial Nova Cond"/>
                <w:rPrChange w:id="219" w:author="Hansonga Luyando" w:date="2025-04-25T08:50:00Z">
                  <w:rPr>
                    <w:sz w:val="22"/>
                    <w:szCs w:val="22"/>
                  </w:rPr>
                </w:rPrChange>
              </w:rPr>
              <w:t>FM/LSK</w:t>
            </w:r>
          </w:p>
        </w:tc>
        <w:tc>
          <w:tcPr>
            <w:tcW w:w="4431" w:type="dxa"/>
          </w:tcPr>
          <w:p w14:paraId="60B24386" w14:textId="41DE5024" w:rsidR="00B25520" w:rsidRPr="004D0736" w:rsidRDefault="00BB36BE" w:rsidP="004F3E39">
            <w:pPr>
              <w:jc w:val="center"/>
              <w:rPr>
                <w:rFonts w:ascii="Arial Nova Cond" w:hAnsi="Arial Nova Cond"/>
                <w:rPrChange w:id="220" w:author="Hansonga Luyando" w:date="2025-04-25T08:50:00Z">
                  <w:rPr>
                    <w:sz w:val="22"/>
                    <w:szCs w:val="22"/>
                  </w:rPr>
                </w:rPrChange>
              </w:rPr>
            </w:pPr>
            <w:r w:rsidRPr="004D0736">
              <w:rPr>
                <w:rFonts w:ascii="Arial Nova Cond" w:hAnsi="Arial Nova Cond"/>
                <w:rPrChange w:id="221" w:author="Hansonga Luyando" w:date="2025-04-25T08:50:00Z">
                  <w:rPr>
                    <w:sz w:val="22"/>
                    <w:szCs w:val="22"/>
                  </w:rPr>
                </w:rPrChange>
              </w:rPr>
              <w:t xml:space="preserve">Kabwe Railway Junction </w:t>
            </w:r>
          </w:p>
        </w:tc>
        <w:tc>
          <w:tcPr>
            <w:tcW w:w="1356" w:type="dxa"/>
          </w:tcPr>
          <w:p w14:paraId="31D564C4" w14:textId="470B94A9" w:rsidR="00B25520" w:rsidRPr="004D0736" w:rsidRDefault="00BB36BE" w:rsidP="004F3E39">
            <w:pPr>
              <w:jc w:val="center"/>
              <w:rPr>
                <w:rFonts w:ascii="Arial Nova Cond" w:hAnsi="Arial Nova Cond"/>
                <w:rPrChange w:id="222" w:author="Hansonga Luyando" w:date="2025-04-25T08:50:00Z">
                  <w:rPr>
                    <w:sz w:val="22"/>
                    <w:szCs w:val="22"/>
                  </w:rPr>
                </w:rPrChange>
              </w:rPr>
            </w:pPr>
            <w:r w:rsidRPr="004D0736">
              <w:rPr>
                <w:rFonts w:ascii="Arial Nova Cond" w:hAnsi="Arial Nova Cond"/>
                <w:rPrChange w:id="223" w:author="Hansonga Luyando" w:date="2025-04-25T08:50:00Z">
                  <w:rPr>
                    <w:sz w:val="22"/>
                    <w:szCs w:val="22"/>
                  </w:rPr>
                </w:rPrChange>
              </w:rPr>
              <w:t>9</w:t>
            </w:r>
            <w:r w:rsidR="00B25520" w:rsidRPr="004D0736">
              <w:rPr>
                <w:rFonts w:ascii="Arial Nova Cond" w:hAnsi="Arial Nova Cond"/>
                <w:rPrChange w:id="224" w:author="Hansonga Luyando" w:date="2025-04-25T08:50:00Z">
                  <w:rPr>
                    <w:sz w:val="22"/>
                    <w:szCs w:val="22"/>
                  </w:rPr>
                </w:rPrChange>
              </w:rPr>
              <w:t xml:space="preserve">m x 6m </w:t>
            </w:r>
          </w:p>
        </w:tc>
        <w:tc>
          <w:tcPr>
            <w:tcW w:w="1763" w:type="dxa"/>
          </w:tcPr>
          <w:p w14:paraId="62877B0F" w14:textId="12443D51" w:rsidR="00B25520" w:rsidRPr="004D0736" w:rsidRDefault="00B25520" w:rsidP="004F3E39">
            <w:pPr>
              <w:rPr>
                <w:rFonts w:ascii="Arial Nova Cond" w:hAnsi="Arial Nova Cond"/>
                <w:rPrChange w:id="225" w:author="Hansonga Luyando" w:date="2025-04-25T08:50:00Z">
                  <w:rPr>
                    <w:sz w:val="22"/>
                    <w:szCs w:val="22"/>
                  </w:rPr>
                </w:rPrChange>
              </w:rPr>
            </w:pPr>
            <w:r w:rsidRPr="004D0736">
              <w:rPr>
                <w:rFonts w:ascii="Arial Nova Cond" w:hAnsi="Arial Nova Cond"/>
                <w:rPrChange w:id="226" w:author="Hansonga Luyando" w:date="2025-04-25T08:50:00Z">
                  <w:rPr>
                    <w:sz w:val="22"/>
                    <w:szCs w:val="22"/>
                  </w:rPr>
                </w:rPrChange>
              </w:rPr>
              <w:t>8,</w:t>
            </w:r>
            <w:r w:rsidR="00BB36BE" w:rsidRPr="004D0736">
              <w:rPr>
                <w:rFonts w:ascii="Arial Nova Cond" w:hAnsi="Arial Nova Cond"/>
                <w:rPrChange w:id="227" w:author="Hansonga Luyando" w:date="2025-04-25T08:50:00Z">
                  <w:rPr>
                    <w:sz w:val="22"/>
                    <w:szCs w:val="22"/>
                  </w:rPr>
                </w:rPrChange>
              </w:rPr>
              <w:t>500-00</w:t>
            </w:r>
          </w:p>
        </w:tc>
      </w:tr>
      <w:tr w:rsidR="00BB36BE" w:rsidRPr="004D0736" w14:paraId="5111A898" w14:textId="77777777" w:rsidTr="00DE3B4F">
        <w:trPr>
          <w:trHeight w:val="234"/>
          <w:jc w:val="center"/>
        </w:trPr>
        <w:tc>
          <w:tcPr>
            <w:tcW w:w="1659" w:type="dxa"/>
          </w:tcPr>
          <w:p w14:paraId="160D8B1C" w14:textId="7DEA03F4" w:rsidR="00BB36BE" w:rsidRPr="004D0736" w:rsidRDefault="00BB36BE" w:rsidP="004F3E39">
            <w:pPr>
              <w:jc w:val="both"/>
              <w:rPr>
                <w:rFonts w:ascii="Arial Nova Cond" w:hAnsi="Arial Nova Cond"/>
                <w:rPrChange w:id="228" w:author="Hansonga Luyando" w:date="2025-04-25T08:50:00Z">
                  <w:rPr>
                    <w:sz w:val="22"/>
                    <w:szCs w:val="22"/>
                  </w:rPr>
                </w:rPrChange>
              </w:rPr>
            </w:pPr>
            <w:r w:rsidRPr="004D0736">
              <w:rPr>
                <w:rFonts w:ascii="Arial Nova Cond" w:hAnsi="Arial Nova Cond"/>
                <w:rPrChange w:id="229" w:author="Hansonga Luyando" w:date="2025-04-25T08:50:00Z">
                  <w:rPr>
                    <w:sz w:val="22"/>
                    <w:szCs w:val="22"/>
                  </w:rPr>
                </w:rPrChange>
              </w:rPr>
              <w:t>FM/LSK</w:t>
            </w:r>
          </w:p>
        </w:tc>
        <w:tc>
          <w:tcPr>
            <w:tcW w:w="4431" w:type="dxa"/>
          </w:tcPr>
          <w:p w14:paraId="209E66BF" w14:textId="2C2928F8" w:rsidR="00BB36BE" w:rsidRPr="004D0736" w:rsidRDefault="00BB36BE" w:rsidP="004F3E39">
            <w:pPr>
              <w:jc w:val="center"/>
              <w:rPr>
                <w:rFonts w:ascii="Arial Nova Cond" w:hAnsi="Arial Nova Cond"/>
                <w:rPrChange w:id="230" w:author="Hansonga Luyando" w:date="2025-04-25T08:50:00Z">
                  <w:rPr>
                    <w:sz w:val="22"/>
                    <w:szCs w:val="22"/>
                  </w:rPr>
                </w:rPrChange>
              </w:rPr>
            </w:pPr>
            <w:r w:rsidRPr="004D0736">
              <w:rPr>
                <w:rFonts w:ascii="Arial Nova Cond" w:hAnsi="Arial Nova Cond"/>
                <w:rPrChange w:id="231" w:author="Hansonga Luyando" w:date="2025-04-25T08:50:00Z">
                  <w:rPr>
                    <w:sz w:val="22"/>
                    <w:szCs w:val="22"/>
                  </w:rPr>
                </w:rPrChange>
              </w:rPr>
              <w:t xml:space="preserve">President Avenue </w:t>
            </w:r>
          </w:p>
        </w:tc>
        <w:tc>
          <w:tcPr>
            <w:tcW w:w="1356" w:type="dxa"/>
          </w:tcPr>
          <w:p w14:paraId="77D8825A" w14:textId="700C43F3" w:rsidR="00BB36BE" w:rsidRPr="004D0736" w:rsidRDefault="00BB36BE" w:rsidP="004F3E39">
            <w:pPr>
              <w:jc w:val="center"/>
              <w:rPr>
                <w:rFonts w:ascii="Arial Nova Cond" w:hAnsi="Arial Nova Cond"/>
                <w:rPrChange w:id="232" w:author="Hansonga Luyando" w:date="2025-04-25T08:50:00Z">
                  <w:rPr>
                    <w:sz w:val="22"/>
                    <w:szCs w:val="22"/>
                  </w:rPr>
                </w:rPrChange>
              </w:rPr>
            </w:pPr>
            <w:r w:rsidRPr="004D0736">
              <w:rPr>
                <w:rFonts w:ascii="Arial Nova Cond" w:hAnsi="Arial Nova Cond"/>
                <w:rPrChange w:id="233" w:author="Hansonga Luyando" w:date="2025-04-25T08:50:00Z">
                  <w:rPr>
                    <w:sz w:val="22"/>
                    <w:szCs w:val="22"/>
                  </w:rPr>
                </w:rPrChange>
              </w:rPr>
              <w:t>6m x 6m</w:t>
            </w:r>
          </w:p>
        </w:tc>
        <w:tc>
          <w:tcPr>
            <w:tcW w:w="1763" w:type="dxa"/>
          </w:tcPr>
          <w:p w14:paraId="480DB626" w14:textId="57D7F614" w:rsidR="00BB36BE" w:rsidRPr="004D0736" w:rsidRDefault="00BB36BE" w:rsidP="004F3E39">
            <w:pPr>
              <w:rPr>
                <w:rFonts w:ascii="Arial Nova Cond" w:hAnsi="Arial Nova Cond"/>
                <w:rPrChange w:id="234" w:author="Hansonga Luyando" w:date="2025-04-25T08:50:00Z">
                  <w:rPr>
                    <w:sz w:val="22"/>
                    <w:szCs w:val="22"/>
                  </w:rPr>
                </w:rPrChange>
              </w:rPr>
            </w:pPr>
            <w:r w:rsidRPr="004D0736">
              <w:rPr>
                <w:rFonts w:ascii="Arial Nova Cond" w:hAnsi="Arial Nova Cond"/>
                <w:rPrChange w:id="235" w:author="Hansonga Luyando" w:date="2025-04-25T08:50:00Z">
                  <w:rPr>
                    <w:sz w:val="22"/>
                    <w:szCs w:val="22"/>
                  </w:rPr>
                </w:rPrChange>
              </w:rPr>
              <w:t>8,500-00</w:t>
            </w:r>
          </w:p>
        </w:tc>
      </w:tr>
      <w:tr w:rsidR="00BB36BE" w:rsidRPr="004D0736" w14:paraId="0D49F397" w14:textId="77777777" w:rsidTr="00DE3B4F">
        <w:trPr>
          <w:trHeight w:val="234"/>
          <w:jc w:val="center"/>
        </w:trPr>
        <w:tc>
          <w:tcPr>
            <w:tcW w:w="1659" w:type="dxa"/>
          </w:tcPr>
          <w:p w14:paraId="20D98612" w14:textId="1DC127EC" w:rsidR="00BB36BE" w:rsidRPr="004D0736" w:rsidRDefault="00BB36BE" w:rsidP="004F3E39">
            <w:pPr>
              <w:jc w:val="both"/>
              <w:rPr>
                <w:rFonts w:ascii="Arial Nova Cond" w:hAnsi="Arial Nova Cond"/>
                <w:rPrChange w:id="236" w:author="Hansonga Luyando" w:date="2025-04-25T08:50:00Z">
                  <w:rPr>
                    <w:sz w:val="22"/>
                    <w:szCs w:val="22"/>
                  </w:rPr>
                </w:rPrChange>
              </w:rPr>
            </w:pPr>
            <w:r w:rsidRPr="004D0736">
              <w:rPr>
                <w:rFonts w:ascii="Arial Nova Cond" w:hAnsi="Arial Nova Cond"/>
                <w:rPrChange w:id="237" w:author="Hansonga Luyando" w:date="2025-04-25T08:50:00Z">
                  <w:rPr>
                    <w:sz w:val="22"/>
                    <w:szCs w:val="22"/>
                  </w:rPr>
                </w:rPrChange>
              </w:rPr>
              <w:t>FM/LSK</w:t>
            </w:r>
          </w:p>
        </w:tc>
        <w:tc>
          <w:tcPr>
            <w:tcW w:w="4431" w:type="dxa"/>
          </w:tcPr>
          <w:p w14:paraId="53F92732" w14:textId="00C34A76" w:rsidR="00BB36BE" w:rsidRPr="004D0736" w:rsidRDefault="00BB36BE" w:rsidP="004F3E39">
            <w:pPr>
              <w:jc w:val="center"/>
              <w:rPr>
                <w:rFonts w:ascii="Arial Nova Cond" w:hAnsi="Arial Nova Cond"/>
                <w:rPrChange w:id="238" w:author="Hansonga Luyando" w:date="2025-04-25T08:50:00Z">
                  <w:rPr>
                    <w:sz w:val="22"/>
                    <w:szCs w:val="22"/>
                  </w:rPr>
                </w:rPrChange>
              </w:rPr>
            </w:pPr>
            <w:r w:rsidRPr="004D0736">
              <w:rPr>
                <w:rFonts w:ascii="Arial Nova Cond" w:hAnsi="Arial Nova Cond"/>
                <w:rPrChange w:id="239" w:author="Hansonga Luyando" w:date="2025-04-25T08:50:00Z">
                  <w:rPr>
                    <w:sz w:val="22"/>
                    <w:szCs w:val="22"/>
                  </w:rPr>
                </w:rPrChange>
              </w:rPr>
              <w:t xml:space="preserve">Exit From Ndola Heading To Kitwe </w:t>
            </w:r>
          </w:p>
        </w:tc>
        <w:tc>
          <w:tcPr>
            <w:tcW w:w="1356" w:type="dxa"/>
          </w:tcPr>
          <w:p w14:paraId="18618E05" w14:textId="6DB3F562" w:rsidR="00BB36BE" w:rsidRPr="004D0736" w:rsidRDefault="00BB36BE" w:rsidP="004F3E39">
            <w:pPr>
              <w:jc w:val="center"/>
              <w:rPr>
                <w:rFonts w:ascii="Arial Nova Cond" w:hAnsi="Arial Nova Cond"/>
                <w:rPrChange w:id="240" w:author="Hansonga Luyando" w:date="2025-04-25T08:50:00Z">
                  <w:rPr>
                    <w:sz w:val="22"/>
                    <w:szCs w:val="22"/>
                  </w:rPr>
                </w:rPrChange>
              </w:rPr>
            </w:pPr>
            <w:r w:rsidRPr="004D0736">
              <w:rPr>
                <w:rFonts w:ascii="Arial Nova Cond" w:hAnsi="Arial Nova Cond"/>
                <w:rPrChange w:id="241" w:author="Hansonga Luyando" w:date="2025-04-25T08:50:00Z">
                  <w:rPr>
                    <w:sz w:val="22"/>
                    <w:szCs w:val="22"/>
                  </w:rPr>
                </w:rPrChange>
              </w:rPr>
              <w:t>9m x 6m</w:t>
            </w:r>
          </w:p>
        </w:tc>
        <w:tc>
          <w:tcPr>
            <w:tcW w:w="1763" w:type="dxa"/>
          </w:tcPr>
          <w:p w14:paraId="71921C06" w14:textId="402D9B50" w:rsidR="00BB36BE" w:rsidRPr="004D0736" w:rsidRDefault="00BB36BE" w:rsidP="004F3E39">
            <w:pPr>
              <w:rPr>
                <w:rFonts w:ascii="Arial Nova Cond" w:hAnsi="Arial Nova Cond"/>
                <w:rPrChange w:id="242" w:author="Hansonga Luyando" w:date="2025-04-25T08:50:00Z">
                  <w:rPr>
                    <w:sz w:val="22"/>
                    <w:szCs w:val="22"/>
                  </w:rPr>
                </w:rPrChange>
              </w:rPr>
            </w:pPr>
            <w:r w:rsidRPr="004D0736">
              <w:rPr>
                <w:rFonts w:ascii="Arial Nova Cond" w:hAnsi="Arial Nova Cond"/>
                <w:rPrChange w:id="243" w:author="Hansonga Luyando" w:date="2025-04-25T08:50:00Z">
                  <w:rPr>
                    <w:sz w:val="22"/>
                    <w:szCs w:val="22"/>
                  </w:rPr>
                </w:rPrChange>
              </w:rPr>
              <w:t>8,500-00</w:t>
            </w:r>
          </w:p>
        </w:tc>
      </w:tr>
    </w:tbl>
    <w:p w14:paraId="66668F92" w14:textId="4D3E2652" w:rsidR="00AC304A" w:rsidRPr="004D0736" w:rsidRDefault="00AC304A" w:rsidP="0071726F">
      <w:pPr>
        <w:jc w:val="both"/>
        <w:rPr>
          <w:rFonts w:ascii="Arial Nova Cond" w:hAnsi="Arial Nova Cond"/>
          <w:rPrChange w:id="244" w:author="Hansonga Luyando" w:date="2025-04-25T08:50:00Z">
            <w:rPr>
              <w:sz w:val="20"/>
              <w:szCs w:val="20"/>
            </w:rPr>
          </w:rPrChange>
        </w:rPr>
      </w:pPr>
    </w:p>
    <w:p w14:paraId="6016C28F" w14:textId="77777777" w:rsidR="00DE3B4F" w:rsidRPr="004D0736" w:rsidRDefault="00DE3B4F" w:rsidP="0071726F">
      <w:pPr>
        <w:jc w:val="both"/>
        <w:rPr>
          <w:rFonts w:ascii="Arial Nova Cond" w:hAnsi="Arial Nova Cond"/>
          <w:rPrChange w:id="245" w:author="Hansonga Luyando" w:date="2025-04-25T08:50:00Z">
            <w:rPr>
              <w:sz w:val="20"/>
              <w:szCs w:val="20"/>
            </w:rPr>
          </w:rPrChange>
        </w:rPr>
      </w:pPr>
    </w:p>
    <w:p w14:paraId="5289A722" w14:textId="77777777" w:rsidR="00DE3B4F" w:rsidRPr="004D0736" w:rsidRDefault="00DE3B4F" w:rsidP="0071726F">
      <w:pPr>
        <w:jc w:val="both"/>
        <w:rPr>
          <w:rFonts w:ascii="Arial Nova Cond" w:hAnsi="Arial Nova Cond"/>
          <w:rPrChange w:id="246" w:author="Hansonga Luyando" w:date="2025-04-25T08:50:00Z">
            <w:rPr>
              <w:sz w:val="20"/>
              <w:szCs w:val="20"/>
            </w:rPr>
          </w:rPrChange>
        </w:rPr>
      </w:pPr>
    </w:p>
    <w:p w14:paraId="756DFD22" w14:textId="77777777" w:rsidR="000D5AD2" w:rsidRPr="004D0736" w:rsidRDefault="000D5AD2" w:rsidP="0071726F">
      <w:pPr>
        <w:jc w:val="both"/>
        <w:rPr>
          <w:rFonts w:ascii="Arial Nova Cond" w:hAnsi="Arial Nova Cond"/>
          <w:rPrChange w:id="247" w:author="Hansonga Luyando" w:date="2025-04-25T08:50:00Z">
            <w:rPr>
              <w:sz w:val="20"/>
              <w:szCs w:val="20"/>
            </w:rPr>
          </w:rPrChange>
        </w:rPr>
      </w:pPr>
    </w:p>
    <w:tbl>
      <w:tblPr>
        <w:tblStyle w:val="TableGrid"/>
        <w:tblpPr w:leftFromText="180" w:rightFromText="180" w:vertAnchor="text" w:horzAnchor="page" w:tblpX="3763" w:tblpY="15"/>
        <w:tblW w:w="0" w:type="auto"/>
        <w:tblLook w:val="04A0" w:firstRow="1" w:lastRow="0" w:firstColumn="1" w:lastColumn="0" w:noHBand="0" w:noVBand="1"/>
      </w:tblPr>
      <w:tblGrid>
        <w:gridCol w:w="6520"/>
      </w:tblGrid>
      <w:tr w:rsidR="0071726F" w:rsidRPr="004D0736" w14:paraId="6EEA0721" w14:textId="77777777" w:rsidTr="0071726F">
        <w:trPr>
          <w:trHeight w:val="686"/>
        </w:trPr>
        <w:tc>
          <w:tcPr>
            <w:tcW w:w="6520" w:type="dxa"/>
          </w:tcPr>
          <w:p w14:paraId="2320613F" w14:textId="77777777" w:rsidR="0071726F" w:rsidRPr="004D0736" w:rsidRDefault="0071726F" w:rsidP="0071726F">
            <w:pPr>
              <w:jc w:val="both"/>
              <w:rPr>
                <w:rFonts w:ascii="Arial Nova Cond" w:hAnsi="Arial Nova Cond"/>
                <w:rPrChange w:id="248" w:author="Hansonga Luyando" w:date="2025-04-25T08:50:00Z">
                  <w:rPr>
                    <w:sz w:val="20"/>
                    <w:szCs w:val="20"/>
                  </w:rPr>
                </w:rPrChange>
              </w:rPr>
            </w:pPr>
          </w:p>
          <w:p w14:paraId="2C3F62DD" w14:textId="7C89D64B" w:rsidR="0071726F" w:rsidRPr="004D0736" w:rsidRDefault="00572E9E" w:rsidP="0071726F">
            <w:pPr>
              <w:jc w:val="both"/>
              <w:rPr>
                <w:rFonts w:ascii="Arial Nova Cond" w:hAnsi="Arial Nova Cond"/>
                <w:b/>
                <w:i/>
                <w:rPrChange w:id="249" w:author="Hansonga Luyando" w:date="2025-04-25T08:50:00Z">
                  <w:rPr>
                    <w:b/>
                    <w:i/>
                    <w:sz w:val="20"/>
                    <w:szCs w:val="20"/>
                  </w:rPr>
                </w:rPrChange>
              </w:rPr>
            </w:pPr>
            <w:r w:rsidRPr="004D0736">
              <w:rPr>
                <w:rFonts w:ascii="Arial Nova Cond" w:hAnsi="Arial Nova Cond"/>
                <w:b/>
                <w:i/>
                <w:rPrChange w:id="250" w:author="Hansonga Luyando" w:date="2025-04-25T08:50:00Z">
                  <w:rPr>
                    <w:b/>
                    <w:i/>
                    <w:sz w:val="20"/>
                    <w:szCs w:val="20"/>
                  </w:rPr>
                </w:rPrChange>
              </w:rPr>
              <w:t xml:space="preserve">ZMK </w:t>
            </w:r>
            <w:r w:rsidR="00BB36BE" w:rsidRPr="004D0736">
              <w:rPr>
                <w:rFonts w:ascii="Arial Nova Cond" w:hAnsi="Arial Nova Cond"/>
                <w:b/>
                <w:i/>
                <w:rPrChange w:id="251" w:author="Hansonga Luyando" w:date="2025-04-25T08:50:00Z">
                  <w:rPr>
                    <w:b/>
                    <w:i/>
                    <w:sz w:val="20"/>
                    <w:szCs w:val="20"/>
                  </w:rPr>
                </w:rPrChange>
              </w:rPr>
              <w:t>42,500</w:t>
            </w:r>
            <w:r w:rsidR="001C31CF" w:rsidRPr="004D0736">
              <w:rPr>
                <w:rFonts w:ascii="Arial Nova Cond" w:hAnsi="Arial Nova Cond"/>
                <w:b/>
                <w:i/>
                <w:rPrChange w:id="252" w:author="Hansonga Luyando" w:date="2025-04-25T08:50:00Z">
                  <w:rPr>
                    <w:b/>
                    <w:i/>
                    <w:sz w:val="20"/>
                    <w:szCs w:val="20"/>
                  </w:rPr>
                </w:rPrChange>
              </w:rPr>
              <w:t>-00</w:t>
            </w:r>
            <w:r w:rsidR="0071726F" w:rsidRPr="004D0736">
              <w:rPr>
                <w:rFonts w:ascii="Arial Nova Cond" w:hAnsi="Arial Nova Cond"/>
                <w:b/>
                <w:i/>
                <w:rPrChange w:id="253" w:author="Hansonga Luyando" w:date="2025-04-25T08:50:00Z">
                  <w:rPr>
                    <w:b/>
                    <w:i/>
                    <w:sz w:val="20"/>
                    <w:szCs w:val="20"/>
                  </w:rPr>
                </w:rPrChange>
              </w:rPr>
              <w:t xml:space="preserve"> (Excluding VAT)</w:t>
            </w:r>
            <w:r w:rsidR="00C40F64" w:rsidRPr="004D0736">
              <w:rPr>
                <w:rFonts w:ascii="Arial Nova Cond" w:hAnsi="Arial Nova Cond"/>
                <w:b/>
                <w:i/>
                <w:rPrChange w:id="254" w:author="Hansonga Luyando" w:date="2025-04-25T08:50:00Z">
                  <w:rPr>
                    <w:b/>
                    <w:i/>
                    <w:sz w:val="20"/>
                    <w:szCs w:val="20"/>
                  </w:rPr>
                </w:rPrChange>
              </w:rPr>
              <w:t xml:space="preserve"> </w:t>
            </w:r>
          </w:p>
          <w:p w14:paraId="0F70A156" w14:textId="2EC8FBFB" w:rsidR="0071726F" w:rsidRPr="004D0736" w:rsidRDefault="0071726F" w:rsidP="0071726F">
            <w:pPr>
              <w:jc w:val="both"/>
              <w:rPr>
                <w:rFonts w:ascii="Arial Nova Cond" w:hAnsi="Arial Nova Cond"/>
                <w:rPrChange w:id="255" w:author="Hansonga Luyando" w:date="2025-04-25T08:50:00Z">
                  <w:rPr>
                    <w:sz w:val="14"/>
                    <w:szCs w:val="14"/>
                  </w:rPr>
                </w:rPrChange>
              </w:rPr>
            </w:pPr>
          </w:p>
        </w:tc>
      </w:tr>
    </w:tbl>
    <w:p w14:paraId="5B14F9AB" w14:textId="77777777" w:rsidR="0071726F" w:rsidRPr="004D0736" w:rsidRDefault="0071726F" w:rsidP="0071726F">
      <w:pPr>
        <w:jc w:val="both"/>
        <w:rPr>
          <w:rFonts w:ascii="Arial Nova Cond" w:hAnsi="Arial Nova Cond"/>
          <w:rPrChange w:id="256" w:author="Hansonga Luyando" w:date="2025-04-25T08:50:00Z">
            <w:rPr>
              <w:sz w:val="20"/>
              <w:szCs w:val="20"/>
            </w:rPr>
          </w:rPrChange>
        </w:rPr>
      </w:pPr>
    </w:p>
    <w:p w14:paraId="4EC3BBEB" w14:textId="26A955C7" w:rsidR="0071726F" w:rsidRPr="004D0736" w:rsidRDefault="0071726F" w:rsidP="0071726F">
      <w:pPr>
        <w:jc w:val="both"/>
        <w:rPr>
          <w:rFonts w:ascii="Arial Nova Cond" w:hAnsi="Arial Nova Cond"/>
          <w:b/>
          <w:rPrChange w:id="257" w:author="Hansonga Luyando" w:date="2025-04-25T08:50:00Z">
            <w:rPr>
              <w:b/>
              <w:sz w:val="20"/>
              <w:szCs w:val="20"/>
            </w:rPr>
          </w:rPrChange>
        </w:rPr>
      </w:pPr>
      <w:r w:rsidRPr="004D0736">
        <w:rPr>
          <w:rFonts w:ascii="Arial Nova Cond" w:hAnsi="Arial Nova Cond"/>
          <w:b/>
          <w:rPrChange w:id="258" w:author="Hansonga Luyando" w:date="2025-04-25T08:50:00Z">
            <w:rPr>
              <w:b/>
              <w:sz w:val="20"/>
              <w:szCs w:val="20"/>
            </w:rPr>
          </w:rPrChange>
        </w:rPr>
        <w:t xml:space="preserve">Rental Amount: </w:t>
      </w:r>
    </w:p>
    <w:p w14:paraId="44337739" w14:textId="1E3ABF25" w:rsidR="000D617D" w:rsidRPr="004D0736" w:rsidRDefault="000D617D" w:rsidP="00D53C12">
      <w:pPr>
        <w:ind w:left="720"/>
        <w:jc w:val="both"/>
        <w:rPr>
          <w:rFonts w:ascii="Arial Nova Cond" w:hAnsi="Arial Nova Cond"/>
          <w:rPrChange w:id="259" w:author="Hansonga Luyando" w:date="2025-04-25T08:50:00Z">
            <w:rPr>
              <w:sz w:val="20"/>
              <w:szCs w:val="20"/>
            </w:rPr>
          </w:rPrChange>
        </w:rPr>
      </w:pPr>
    </w:p>
    <w:p w14:paraId="712C2C36" w14:textId="77777777" w:rsidR="00AC304A" w:rsidRPr="004D0736" w:rsidRDefault="00AC304A" w:rsidP="00110C8E">
      <w:pPr>
        <w:jc w:val="both"/>
        <w:rPr>
          <w:rFonts w:ascii="Arial Nova Cond" w:hAnsi="Arial Nova Cond"/>
          <w:rPrChange w:id="260" w:author="Hansonga Luyando" w:date="2025-04-25T08:50:00Z">
            <w:rPr>
              <w:sz w:val="20"/>
              <w:szCs w:val="20"/>
            </w:rPr>
          </w:rPrChange>
        </w:rPr>
      </w:pPr>
    </w:p>
    <w:p w14:paraId="44358D50" w14:textId="77777777" w:rsidR="001C31CF" w:rsidRPr="004D0736" w:rsidRDefault="001C31CF" w:rsidP="00110C8E">
      <w:pPr>
        <w:jc w:val="both"/>
        <w:rPr>
          <w:rFonts w:ascii="Arial Nova Cond" w:hAnsi="Arial Nova Cond"/>
          <w:rPrChange w:id="261" w:author="Hansonga Luyando" w:date="2025-04-25T08:50:00Z">
            <w:rPr>
              <w:sz w:val="20"/>
              <w:szCs w:val="20"/>
            </w:rPr>
          </w:rPrChange>
        </w:rPr>
      </w:pPr>
    </w:p>
    <w:p w14:paraId="6BE7708E" w14:textId="77777777" w:rsidR="001C31CF" w:rsidRPr="004D0736" w:rsidRDefault="001C31CF" w:rsidP="00110C8E">
      <w:pPr>
        <w:jc w:val="both"/>
        <w:rPr>
          <w:rFonts w:ascii="Arial Nova Cond" w:hAnsi="Arial Nova Cond"/>
          <w:rPrChange w:id="262" w:author="Hansonga Luyando" w:date="2025-04-25T08:50:00Z">
            <w:rPr>
              <w:sz w:val="20"/>
              <w:szCs w:val="20"/>
            </w:rPr>
          </w:rPrChange>
        </w:rPr>
      </w:pPr>
    </w:p>
    <w:p w14:paraId="31342D4A" w14:textId="77777777" w:rsidR="001C31CF" w:rsidRPr="004D0736" w:rsidRDefault="001C31CF" w:rsidP="00110C8E">
      <w:pPr>
        <w:jc w:val="both"/>
        <w:rPr>
          <w:rFonts w:ascii="Arial Nova Cond" w:hAnsi="Arial Nova Cond"/>
          <w:rPrChange w:id="263" w:author="Hansonga Luyando" w:date="2025-04-25T08:50:00Z">
            <w:rPr>
              <w:sz w:val="20"/>
              <w:szCs w:val="20"/>
            </w:rPr>
          </w:rPrChange>
        </w:rPr>
      </w:pPr>
    </w:p>
    <w:p w14:paraId="4C9C87AD" w14:textId="77777777" w:rsidR="00D53C12" w:rsidRPr="004D0736" w:rsidRDefault="00D53C12" w:rsidP="00D53C12">
      <w:pPr>
        <w:numPr>
          <w:ilvl w:val="0"/>
          <w:numId w:val="16"/>
        </w:numPr>
        <w:jc w:val="both"/>
        <w:rPr>
          <w:rFonts w:ascii="Arial Nova Cond" w:hAnsi="Arial Nova Cond"/>
          <w:b/>
          <w:rPrChange w:id="264" w:author="Hansonga Luyando" w:date="2025-04-25T08:50:00Z">
            <w:rPr>
              <w:b/>
              <w:sz w:val="20"/>
              <w:szCs w:val="20"/>
            </w:rPr>
          </w:rPrChange>
        </w:rPr>
      </w:pPr>
      <w:r w:rsidRPr="004D0736">
        <w:rPr>
          <w:rFonts w:ascii="Arial Nova Cond" w:hAnsi="Arial Nova Cond"/>
          <w:b/>
          <w:rPrChange w:id="265" w:author="Hansonga Luyando" w:date="2025-04-25T08:50:00Z">
            <w:rPr>
              <w:b/>
              <w:sz w:val="20"/>
              <w:szCs w:val="20"/>
            </w:rPr>
          </w:rPrChange>
        </w:rPr>
        <w:t>CONTENT OF ADVERTS</w:t>
      </w:r>
    </w:p>
    <w:p w14:paraId="0F90095D" w14:textId="77777777" w:rsidR="0071726F" w:rsidRPr="004D0736" w:rsidRDefault="0071726F" w:rsidP="0071726F">
      <w:pPr>
        <w:ind w:left="720"/>
        <w:jc w:val="both"/>
        <w:rPr>
          <w:rFonts w:ascii="Arial Nova Cond" w:hAnsi="Arial Nova Cond"/>
          <w:b/>
          <w:rPrChange w:id="266" w:author="Hansonga Luyando" w:date="2025-04-25T08:50:00Z">
            <w:rPr>
              <w:b/>
              <w:sz w:val="20"/>
              <w:szCs w:val="20"/>
            </w:rPr>
          </w:rPrChange>
        </w:rPr>
      </w:pPr>
    </w:p>
    <w:p w14:paraId="2C0DD236" w14:textId="413AFC4F" w:rsidR="00D53C12" w:rsidRPr="004D0736" w:rsidRDefault="0071726F" w:rsidP="00D53C12">
      <w:pPr>
        <w:ind w:left="720"/>
        <w:jc w:val="both"/>
        <w:rPr>
          <w:rFonts w:ascii="Arial Nova Cond" w:hAnsi="Arial Nova Cond"/>
          <w:rPrChange w:id="267" w:author="Hansonga Luyando" w:date="2025-04-25T08:50:00Z">
            <w:rPr>
              <w:sz w:val="20"/>
              <w:szCs w:val="20"/>
            </w:rPr>
          </w:rPrChange>
        </w:rPr>
      </w:pPr>
      <w:r w:rsidRPr="004D0736">
        <w:rPr>
          <w:rFonts w:ascii="Arial Nova Cond" w:hAnsi="Arial Nova Cond"/>
          <w:rPrChange w:id="268" w:author="Hansonga Luyando" w:date="2025-04-25T08:50:00Z">
            <w:rPr>
              <w:sz w:val="20"/>
              <w:szCs w:val="20"/>
            </w:rPr>
          </w:rPrChange>
        </w:rPr>
        <w:t>1</w:t>
      </w:r>
      <w:r w:rsidR="00D53C12" w:rsidRPr="004D0736">
        <w:rPr>
          <w:rFonts w:ascii="Arial Nova Cond" w:hAnsi="Arial Nova Cond"/>
          <w:rPrChange w:id="269" w:author="Hansonga Luyando" w:date="2025-04-25T08:50:00Z">
            <w:rPr>
              <w:sz w:val="20"/>
              <w:szCs w:val="20"/>
            </w:rPr>
          </w:rPrChange>
        </w:rPr>
        <w:t xml:space="preserve">.1 </w:t>
      </w:r>
      <w:r w:rsidR="00BB36BE" w:rsidRPr="004D0736">
        <w:rPr>
          <w:rFonts w:ascii="Arial Nova Cond" w:hAnsi="Arial Nova Cond"/>
          <w:rPrChange w:id="270" w:author="Hansonga Luyando" w:date="2025-04-25T08:50:00Z">
            <w:rPr>
              <w:sz w:val="20"/>
              <w:szCs w:val="20"/>
            </w:rPr>
          </w:rPrChange>
        </w:rPr>
        <w:t xml:space="preserve">INDO Zambia Bank </w:t>
      </w:r>
      <w:ins w:id="271" w:author="Hansonga Luyando" w:date="2025-04-25T08:25:00Z">
        <w:r w:rsidR="00F62C4E" w:rsidRPr="004D0736">
          <w:rPr>
            <w:rFonts w:ascii="Arial Nova Cond" w:hAnsi="Arial Nova Cond"/>
            <w:rPrChange w:id="272" w:author="Hansonga Luyando" w:date="2025-04-25T08:50:00Z">
              <w:rPr>
                <w:sz w:val="20"/>
                <w:szCs w:val="20"/>
              </w:rPr>
            </w:rPrChange>
          </w:rPr>
          <w:t xml:space="preserve">Limited </w:t>
        </w:r>
      </w:ins>
      <w:r w:rsidR="00D53C12" w:rsidRPr="004D0736">
        <w:rPr>
          <w:rFonts w:ascii="Arial Nova Cond" w:hAnsi="Arial Nova Cond"/>
          <w:rPrChange w:id="273" w:author="Hansonga Luyando" w:date="2025-04-25T08:50:00Z">
            <w:rPr>
              <w:sz w:val="20"/>
              <w:szCs w:val="20"/>
            </w:rPr>
          </w:rPrChange>
        </w:rPr>
        <w:t>shall exercise sole discretion as to any and all contents of the advertisement.</w:t>
      </w:r>
    </w:p>
    <w:p w14:paraId="29463DB5" w14:textId="77777777" w:rsidR="00D53C12" w:rsidRPr="004D0736" w:rsidRDefault="00D53C12" w:rsidP="00D53C12">
      <w:pPr>
        <w:jc w:val="both"/>
        <w:rPr>
          <w:rFonts w:ascii="Arial Nova Cond" w:hAnsi="Arial Nova Cond"/>
          <w:rPrChange w:id="274" w:author="Hansonga Luyando" w:date="2025-04-25T08:50:00Z">
            <w:rPr>
              <w:sz w:val="20"/>
              <w:szCs w:val="20"/>
            </w:rPr>
          </w:rPrChange>
        </w:rPr>
      </w:pPr>
    </w:p>
    <w:p w14:paraId="7FDF1126" w14:textId="77777777" w:rsidR="0071726F" w:rsidRPr="004D0736" w:rsidRDefault="0071726F" w:rsidP="00D53C12">
      <w:pPr>
        <w:jc w:val="both"/>
        <w:rPr>
          <w:rFonts w:ascii="Arial Nova Cond" w:hAnsi="Arial Nova Cond"/>
          <w:rPrChange w:id="275" w:author="Hansonga Luyando" w:date="2025-04-25T08:50:00Z">
            <w:rPr>
              <w:sz w:val="20"/>
              <w:szCs w:val="20"/>
            </w:rPr>
          </w:rPrChange>
        </w:rPr>
      </w:pPr>
    </w:p>
    <w:p w14:paraId="06BA054D" w14:textId="77777777" w:rsidR="00D53C12" w:rsidRPr="004D0736" w:rsidRDefault="00D53C12" w:rsidP="00D53C12">
      <w:pPr>
        <w:numPr>
          <w:ilvl w:val="0"/>
          <w:numId w:val="16"/>
        </w:numPr>
        <w:jc w:val="both"/>
        <w:rPr>
          <w:rFonts w:ascii="Arial Nova Cond" w:hAnsi="Arial Nova Cond"/>
          <w:b/>
          <w:rPrChange w:id="276" w:author="Hansonga Luyando" w:date="2025-04-25T08:50:00Z">
            <w:rPr>
              <w:b/>
              <w:sz w:val="20"/>
              <w:szCs w:val="20"/>
            </w:rPr>
          </w:rPrChange>
        </w:rPr>
      </w:pPr>
      <w:r w:rsidRPr="004D0736">
        <w:rPr>
          <w:rFonts w:ascii="Arial Nova Cond" w:hAnsi="Arial Nova Cond"/>
          <w:b/>
          <w:rPrChange w:id="277" w:author="Hansonga Luyando" w:date="2025-04-25T08:50:00Z">
            <w:rPr>
              <w:b/>
              <w:sz w:val="20"/>
              <w:szCs w:val="20"/>
            </w:rPr>
          </w:rPrChange>
        </w:rPr>
        <w:t>ALTERING ADVERTS</w:t>
      </w:r>
    </w:p>
    <w:p w14:paraId="0413A3E7" w14:textId="77777777" w:rsidR="0071726F" w:rsidRPr="004D0736" w:rsidRDefault="0071726F" w:rsidP="0071726F">
      <w:pPr>
        <w:ind w:left="720"/>
        <w:jc w:val="both"/>
        <w:rPr>
          <w:rFonts w:ascii="Arial Nova Cond" w:hAnsi="Arial Nova Cond"/>
          <w:b/>
          <w:rPrChange w:id="278" w:author="Hansonga Luyando" w:date="2025-04-25T08:50:00Z">
            <w:rPr>
              <w:b/>
              <w:sz w:val="20"/>
              <w:szCs w:val="20"/>
            </w:rPr>
          </w:rPrChange>
        </w:rPr>
      </w:pPr>
    </w:p>
    <w:p w14:paraId="232367ED" w14:textId="2CF4F495" w:rsidR="00217371" w:rsidRPr="004D0736" w:rsidRDefault="0071726F" w:rsidP="00217371">
      <w:pPr>
        <w:ind w:left="720"/>
        <w:jc w:val="both"/>
        <w:rPr>
          <w:rFonts w:ascii="Arial Nova Cond" w:hAnsi="Arial Nova Cond"/>
          <w:rPrChange w:id="279" w:author="Hansonga Luyando" w:date="2025-04-25T08:50:00Z">
            <w:rPr>
              <w:sz w:val="20"/>
              <w:szCs w:val="20"/>
            </w:rPr>
          </w:rPrChange>
        </w:rPr>
      </w:pPr>
      <w:r w:rsidRPr="004D0736">
        <w:rPr>
          <w:rFonts w:ascii="Arial Nova Cond" w:hAnsi="Arial Nova Cond"/>
          <w:rPrChange w:id="280" w:author="Hansonga Luyando" w:date="2025-04-25T08:50:00Z">
            <w:rPr>
              <w:sz w:val="20"/>
              <w:szCs w:val="20"/>
            </w:rPr>
          </w:rPrChange>
        </w:rPr>
        <w:lastRenderedPageBreak/>
        <w:t>2</w:t>
      </w:r>
      <w:r w:rsidR="00D53C12" w:rsidRPr="004D0736">
        <w:rPr>
          <w:rFonts w:ascii="Arial Nova Cond" w:hAnsi="Arial Nova Cond"/>
          <w:rPrChange w:id="281" w:author="Hansonga Luyando" w:date="2025-04-25T08:50:00Z">
            <w:rPr>
              <w:sz w:val="20"/>
              <w:szCs w:val="20"/>
            </w:rPr>
          </w:rPrChange>
        </w:rPr>
        <w:t xml:space="preserve">.1 </w:t>
      </w:r>
      <w:r w:rsidR="00BB36BE" w:rsidRPr="004D0736">
        <w:rPr>
          <w:rFonts w:ascii="Arial Nova Cond" w:hAnsi="Arial Nova Cond"/>
          <w:rPrChange w:id="282" w:author="Hansonga Luyando" w:date="2025-04-25T08:50:00Z">
            <w:rPr>
              <w:sz w:val="20"/>
              <w:szCs w:val="20"/>
            </w:rPr>
          </w:rPrChange>
        </w:rPr>
        <w:t>INDO Zambia Bank</w:t>
      </w:r>
      <w:ins w:id="283" w:author="Hansonga Luyando" w:date="2025-04-25T08:25:00Z">
        <w:r w:rsidR="00F62C4E" w:rsidRPr="004D0736">
          <w:rPr>
            <w:rFonts w:ascii="Arial Nova Cond" w:hAnsi="Arial Nova Cond"/>
            <w:rPrChange w:id="284" w:author="Hansonga Luyando" w:date="2025-04-25T08:50:00Z">
              <w:rPr>
                <w:sz w:val="20"/>
                <w:szCs w:val="20"/>
              </w:rPr>
            </w:rPrChange>
          </w:rPr>
          <w:t xml:space="preserve"> Limited </w:t>
        </w:r>
      </w:ins>
      <w:r w:rsidR="00B25520" w:rsidRPr="004D0736">
        <w:rPr>
          <w:rFonts w:ascii="Arial Nova Cond" w:hAnsi="Arial Nova Cond"/>
          <w:rPrChange w:id="285" w:author="Hansonga Luyando" w:date="2025-04-25T08:50:00Z">
            <w:rPr>
              <w:sz w:val="20"/>
              <w:szCs w:val="20"/>
            </w:rPr>
          </w:rPrChange>
        </w:rPr>
        <w:t xml:space="preserve"> </w:t>
      </w:r>
      <w:r w:rsidR="00D53C12" w:rsidRPr="004D0736">
        <w:rPr>
          <w:rFonts w:ascii="Arial Nova Cond" w:hAnsi="Arial Nova Cond"/>
          <w:rPrChange w:id="286" w:author="Hansonga Luyando" w:date="2025-04-25T08:50:00Z">
            <w:rPr>
              <w:sz w:val="20"/>
              <w:szCs w:val="20"/>
            </w:rPr>
          </w:rPrChange>
        </w:rPr>
        <w:t>reserves the right to change adverts on the billboards at any time during the period of this agreement without any further charges by FirstMark. All costs related to the changing of th</w:t>
      </w:r>
      <w:r w:rsidR="00D76BB5" w:rsidRPr="004D0736">
        <w:rPr>
          <w:rFonts w:ascii="Arial Nova Cond" w:hAnsi="Arial Nova Cond"/>
          <w:rPrChange w:id="287" w:author="Hansonga Luyando" w:date="2025-04-25T08:50:00Z">
            <w:rPr>
              <w:sz w:val="20"/>
              <w:szCs w:val="20"/>
            </w:rPr>
          </w:rPrChange>
        </w:rPr>
        <w:t xml:space="preserve">e adverts shall be on </w:t>
      </w:r>
      <w:ins w:id="288" w:author="Hansonga Luyando" w:date="2025-04-25T08:25:00Z">
        <w:r w:rsidR="00F62C4E" w:rsidRPr="004D0736">
          <w:rPr>
            <w:rFonts w:ascii="Arial Nova Cond" w:hAnsi="Arial Nova Cond"/>
            <w:rPrChange w:id="289" w:author="Hansonga Luyando" w:date="2025-04-25T08:50:00Z">
              <w:rPr>
                <w:sz w:val="20"/>
                <w:szCs w:val="20"/>
              </w:rPr>
            </w:rPrChange>
          </w:rPr>
          <w:t xml:space="preserve"> the </w:t>
        </w:r>
      </w:ins>
      <w:ins w:id="290" w:author="Hansonga Luyando" w:date="2025-04-25T08:26:00Z">
        <w:r w:rsidR="00F62C4E" w:rsidRPr="004D0736">
          <w:rPr>
            <w:rFonts w:ascii="Arial Nova Cond" w:hAnsi="Arial Nova Cond"/>
            <w:rPrChange w:id="291" w:author="Hansonga Luyando" w:date="2025-04-25T08:50:00Z">
              <w:rPr>
                <w:sz w:val="20"/>
                <w:szCs w:val="20"/>
              </w:rPr>
            </w:rPrChange>
          </w:rPr>
          <w:t xml:space="preserve">tenant’s </w:t>
        </w:r>
      </w:ins>
      <w:del w:id="292" w:author="Hansonga Luyando" w:date="2025-04-25T08:25:00Z">
        <w:r w:rsidR="00BB36BE" w:rsidRPr="004D0736" w:rsidDel="00F62C4E">
          <w:rPr>
            <w:rFonts w:ascii="Arial Nova Cond" w:hAnsi="Arial Nova Cond"/>
            <w:rPrChange w:id="293" w:author="Hansonga Luyando" w:date="2025-04-25T08:50:00Z">
              <w:rPr>
                <w:sz w:val="20"/>
                <w:szCs w:val="20"/>
              </w:rPr>
            </w:rPrChange>
          </w:rPr>
          <w:delText>INDO Zambia Bank</w:delText>
        </w:r>
      </w:del>
      <w:r w:rsidR="00BB36BE" w:rsidRPr="004D0736">
        <w:rPr>
          <w:rFonts w:ascii="Arial Nova Cond" w:hAnsi="Arial Nova Cond"/>
          <w:rPrChange w:id="294" w:author="Hansonga Luyando" w:date="2025-04-25T08:50:00Z">
            <w:rPr>
              <w:sz w:val="20"/>
              <w:szCs w:val="20"/>
            </w:rPr>
          </w:rPrChange>
        </w:rPr>
        <w:t xml:space="preserve"> </w:t>
      </w:r>
      <w:r w:rsidR="00D53C12" w:rsidRPr="004D0736">
        <w:rPr>
          <w:rFonts w:ascii="Arial Nova Cond" w:hAnsi="Arial Nova Cond"/>
          <w:rPrChange w:id="295" w:author="Hansonga Luyando" w:date="2025-04-25T08:50:00Z">
            <w:rPr>
              <w:sz w:val="20"/>
              <w:szCs w:val="20"/>
            </w:rPr>
          </w:rPrChange>
        </w:rPr>
        <w:t xml:space="preserve">account. </w:t>
      </w:r>
      <w:r w:rsidR="00217371" w:rsidRPr="004D0736">
        <w:rPr>
          <w:rFonts w:ascii="Arial Nova Cond" w:hAnsi="Arial Nova Cond"/>
          <w:rPrChange w:id="296" w:author="Hansonga Luyando" w:date="2025-04-25T08:50:00Z">
            <w:rPr>
              <w:sz w:val="20"/>
              <w:szCs w:val="20"/>
            </w:rPr>
          </w:rPrChange>
        </w:rPr>
        <w:t>Liability of the flex is on Firstmark’ account as we provide insurance cover at minimal costs incurred by the client.</w:t>
      </w:r>
    </w:p>
    <w:p w14:paraId="296A0575" w14:textId="7341172F" w:rsidR="00D53C12" w:rsidRPr="004D0736" w:rsidRDefault="00D53C12" w:rsidP="00D53C12">
      <w:pPr>
        <w:ind w:left="720"/>
        <w:jc w:val="both"/>
        <w:rPr>
          <w:rFonts w:ascii="Arial Nova Cond" w:hAnsi="Arial Nova Cond"/>
          <w:rPrChange w:id="297" w:author="Hansonga Luyando" w:date="2025-04-25T08:50:00Z">
            <w:rPr>
              <w:sz w:val="20"/>
              <w:szCs w:val="20"/>
            </w:rPr>
          </w:rPrChange>
        </w:rPr>
      </w:pPr>
    </w:p>
    <w:p w14:paraId="2BA1E048" w14:textId="77777777" w:rsidR="0071726F" w:rsidRPr="004D0736" w:rsidRDefault="0071726F" w:rsidP="00D53C12">
      <w:pPr>
        <w:jc w:val="both"/>
        <w:rPr>
          <w:rFonts w:ascii="Arial Nova Cond" w:hAnsi="Arial Nova Cond"/>
          <w:rPrChange w:id="298" w:author="Hansonga Luyando" w:date="2025-04-25T08:50:00Z">
            <w:rPr>
              <w:sz w:val="20"/>
              <w:szCs w:val="20"/>
            </w:rPr>
          </w:rPrChange>
        </w:rPr>
      </w:pPr>
    </w:p>
    <w:p w14:paraId="7C902949" w14:textId="77777777" w:rsidR="00D53C12" w:rsidRPr="004D0736" w:rsidRDefault="00D53C12" w:rsidP="00D53C12">
      <w:pPr>
        <w:numPr>
          <w:ilvl w:val="0"/>
          <w:numId w:val="16"/>
        </w:numPr>
        <w:jc w:val="both"/>
        <w:rPr>
          <w:rFonts w:ascii="Arial Nova Cond" w:hAnsi="Arial Nova Cond"/>
          <w:b/>
          <w:rPrChange w:id="299" w:author="Hansonga Luyando" w:date="2025-04-25T08:50:00Z">
            <w:rPr>
              <w:b/>
              <w:sz w:val="20"/>
              <w:szCs w:val="20"/>
            </w:rPr>
          </w:rPrChange>
        </w:rPr>
      </w:pPr>
      <w:r w:rsidRPr="004D0736">
        <w:rPr>
          <w:rFonts w:ascii="Arial Nova Cond" w:hAnsi="Arial Nova Cond"/>
          <w:b/>
          <w:rPrChange w:id="300" w:author="Hansonga Luyando" w:date="2025-04-25T08:50:00Z">
            <w:rPr>
              <w:b/>
              <w:sz w:val="20"/>
              <w:szCs w:val="20"/>
            </w:rPr>
          </w:rPrChange>
        </w:rPr>
        <w:t>MAINTENANCE</w:t>
      </w:r>
    </w:p>
    <w:p w14:paraId="7C25FF32" w14:textId="77777777" w:rsidR="0071726F" w:rsidRPr="004D0736" w:rsidRDefault="0071726F" w:rsidP="0071726F">
      <w:pPr>
        <w:ind w:left="720"/>
        <w:jc w:val="both"/>
        <w:rPr>
          <w:rFonts w:ascii="Arial Nova Cond" w:hAnsi="Arial Nova Cond"/>
          <w:b/>
          <w:rPrChange w:id="301" w:author="Hansonga Luyando" w:date="2025-04-25T08:50:00Z">
            <w:rPr>
              <w:b/>
              <w:sz w:val="20"/>
              <w:szCs w:val="20"/>
            </w:rPr>
          </w:rPrChange>
        </w:rPr>
      </w:pPr>
    </w:p>
    <w:p w14:paraId="418CC384" w14:textId="75430BE3" w:rsidR="00D53C12" w:rsidRPr="004D0736" w:rsidDel="0002474B" w:rsidRDefault="0071726F" w:rsidP="00D53C12">
      <w:pPr>
        <w:ind w:left="720"/>
        <w:jc w:val="both"/>
        <w:rPr>
          <w:del w:id="302" w:author="Hansonga Luyando" w:date="2025-04-25T08:39:00Z"/>
          <w:rFonts w:ascii="Arial Nova Cond" w:hAnsi="Arial Nova Cond"/>
          <w:rPrChange w:id="303" w:author="Hansonga Luyando" w:date="2025-04-25T08:50:00Z">
            <w:rPr>
              <w:del w:id="304" w:author="Hansonga Luyando" w:date="2025-04-25T08:39:00Z"/>
              <w:sz w:val="20"/>
              <w:szCs w:val="20"/>
            </w:rPr>
          </w:rPrChange>
        </w:rPr>
      </w:pPr>
      <w:r w:rsidRPr="004D0736">
        <w:rPr>
          <w:rFonts w:ascii="Arial Nova Cond" w:hAnsi="Arial Nova Cond"/>
          <w:rPrChange w:id="305" w:author="Hansonga Luyando" w:date="2025-04-25T08:50:00Z">
            <w:rPr>
              <w:sz w:val="20"/>
              <w:szCs w:val="20"/>
            </w:rPr>
          </w:rPrChange>
        </w:rPr>
        <w:t>3</w:t>
      </w:r>
      <w:r w:rsidR="00D53C12" w:rsidRPr="004D0736">
        <w:rPr>
          <w:rFonts w:ascii="Arial Nova Cond" w:hAnsi="Arial Nova Cond"/>
          <w:rPrChange w:id="306" w:author="Hansonga Luyando" w:date="2025-04-25T08:50:00Z">
            <w:rPr>
              <w:sz w:val="20"/>
              <w:szCs w:val="20"/>
            </w:rPr>
          </w:rPrChange>
        </w:rPr>
        <w:t xml:space="preserve">.1 Maintenance of the </w:t>
      </w:r>
      <w:r w:rsidR="00B129F0" w:rsidRPr="004D0736">
        <w:rPr>
          <w:rFonts w:ascii="Arial Nova Cond" w:hAnsi="Arial Nova Cond"/>
          <w:rPrChange w:id="307" w:author="Hansonga Luyando" w:date="2025-04-25T08:50:00Z">
            <w:rPr>
              <w:sz w:val="20"/>
              <w:szCs w:val="20"/>
            </w:rPr>
          </w:rPrChange>
        </w:rPr>
        <w:t>sites</w:t>
      </w:r>
      <w:r w:rsidR="00D53C12" w:rsidRPr="004D0736">
        <w:rPr>
          <w:rFonts w:ascii="Arial Nova Cond" w:hAnsi="Arial Nova Cond"/>
          <w:rPrChange w:id="308" w:author="Hansonga Luyando" w:date="2025-04-25T08:50:00Z">
            <w:rPr>
              <w:sz w:val="20"/>
              <w:szCs w:val="20"/>
            </w:rPr>
          </w:rPrChange>
        </w:rPr>
        <w:t xml:space="preserve"> is the onus of </w:t>
      </w:r>
      <w:proofErr w:type="spellStart"/>
      <w:r w:rsidR="00D53C12" w:rsidRPr="004D0736">
        <w:rPr>
          <w:rFonts w:ascii="Arial Nova Cond" w:hAnsi="Arial Nova Cond"/>
          <w:rPrChange w:id="309" w:author="Hansonga Luyando" w:date="2025-04-25T08:50:00Z">
            <w:rPr>
              <w:sz w:val="20"/>
              <w:szCs w:val="20"/>
            </w:rPr>
          </w:rPrChange>
        </w:rPr>
        <w:t>FirstMark</w:t>
      </w:r>
      <w:proofErr w:type="spellEnd"/>
    </w:p>
    <w:p w14:paraId="7C9FA77C" w14:textId="48781A02" w:rsidR="0002474B" w:rsidRPr="004D0736" w:rsidRDefault="0002474B">
      <w:pPr>
        <w:ind w:left="720"/>
        <w:jc w:val="both"/>
        <w:rPr>
          <w:ins w:id="310" w:author="Hansonga Luyando" w:date="2025-04-25T08:38:00Z"/>
          <w:rFonts w:ascii="Arial Nova Cond" w:hAnsi="Arial Nova Cond"/>
          <w:rPrChange w:id="311" w:author="Hansonga Luyando" w:date="2025-04-25T08:50:00Z">
            <w:rPr>
              <w:ins w:id="312" w:author="Hansonga Luyando" w:date="2025-04-25T08:38:00Z"/>
              <w:rFonts w:ascii="Century Gothic" w:hAnsi="Century Gothic"/>
              <w:sz w:val="18"/>
              <w:szCs w:val="18"/>
            </w:rPr>
          </w:rPrChange>
        </w:rPr>
        <w:pPrChange w:id="313" w:author="Hansonga Luyando" w:date="2025-04-25T08:39:00Z">
          <w:pPr>
            <w:ind w:left="450" w:hanging="450"/>
            <w:jc w:val="both"/>
          </w:pPr>
        </w:pPrChange>
      </w:pPr>
    </w:p>
    <w:p w14:paraId="547CFBCF" w14:textId="77777777" w:rsidR="0002474B" w:rsidRPr="004D0736" w:rsidRDefault="0002474B" w:rsidP="00D53C12">
      <w:pPr>
        <w:jc w:val="both"/>
        <w:rPr>
          <w:rFonts w:ascii="Arial Nova Cond" w:hAnsi="Arial Nova Cond"/>
          <w:rPrChange w:id="314" w:author="Hansonga Luyando" w:date="2025-04-25T08:50:00Z">
            <w:rPr>
              <w:sz w:val="20"/>
              <w:szCs w:val="20"/>
            </w:rPr>
          </w:rPrChange>
        </w:rPr>
      </w:pPr>
    </w:p>
    <w:p w14:paraId="62293A58" w14:textId="77777777" w:rsidR="0071726F" w:rsidRPr="004D0736" w:rsidRDefault="0071726F" w:rsidP="00D53C12">
      <w:pPr>
        <w:jc w:val="both"/>
        <w:rPr>
          <w:rFonts w:ascii="Arial Nova Cond" w:hAnsi="Arial Nova Cond"/>
          <w:rPrChange w:id="315" w:author="Hansonga Luyando" w:date="2025-04-25T08:50:00Z">
            <w:rPr>
              <w:sz w:val="20"/>
              <w:szCs w:val="20"/>
            </w:rPr>
          </w:rPrChange>
        </w:rPr>
      </w:pPr>
    </w:p>
    <w:p w14:paraId="7B134C1F" w14:textId="524CE9CB" w:rsidR="00DA00FA" w:rsidRPr="004D0736" w:rsidRDefault="0071726F" w:rsidP="00DA00FA">
      <w:pPr>
        <w:numPr>
          <w:ilvl w:val="0"/>
          <w:numId w:val="16"/>
        </w:numPr>
        <w:jc w:val="both"/>
        <w:rPr>
          <w:rFonts w:ascii="Arial Nova Cond" w:hAnsi="Arial Nova Cond"/>
          <w:b/>
          <w:rPrChange w:id="316" w:author="Hansonga Luyando" w:date="2025-04-25T08:50:00Z">
            <w:rPr>
              <w:b/>
              <w:sz w:val="20"/>
              <w:szCs w:val="20"/>
            </w:rPr>
          </w:rPrChange>
        </w:rPr>
      </w:pPr>
      <w:r w:rsidRPr="004D0736">
        <w:rPr>
          <w:rFonts w:ascii="Arial Nova Cond" w:hAnsi="Arial Nova Cond"/>
          <w:b/>
          <w:rPrChange w:id="317" w:author="Hansonga Luyando" w:date="2025-04-25T08:50:00Z">
            <w:rPr>
              <w:b/>
              <w:sz w:val="20"/>
              <w:szCs w:val="20"/>
            </w:rPr>
          </w:rPrChange>
        </w:rPr>
        <w:t>TERMINATION</w:t>
      </w:r>
    </w:p>
    <w:p w14:paraId="3E554100" w14:textId="77777777" w:rsidR="0071726F" w:rsidRPr="004D0736" w:rsidRDefault="0071726F" w:rsidP="0071726F">
      <w:pPr>
        <w:ind w:left="720"/>
        <w:jc w:val="both"/>
        <w:rPr>
          <w:rFonts w:ascii="Arial Nova Cond" w:hAnsi="Arial Nova Cond"/>
          <w:b/>
          <w:rPrChange w:id="318" w:author="Hansonga Luyando" w:date="2025-04-25T08:50:00Z">
            <w:rPr>
              <w:b/>
              <w:sz w:val="20"/>
              <w:szCs w:val="20"/>
            </w:rPr>
          </w:rPrChange>
        </w:rPr>
      </w:pPr>
    </w:p>
    <w:p w14:paraId="226E829E" w14:textId="17A57550" w:rsidR="009E7257" w:rsidRPr="004D0736" w:rsidRDefault="0071726F" w:rsidP="009E7257">
      <w:pPr>
        <w:ind w:left="720"/>
        <w:jc w:val="both"/>
        <w:rPr>
          <w:ins w:id="319" w:author="Hansonga Luyando" w:date="2025-04-25T08:31:00Z"/>
          <w:rFonts w:ascii="Arial Nova Cond" w:hAnsi="Arial Nova Cond"/>
          <w:rPrChange w:id="320" w:author="Hansonga Luyando" w:date="2025-04-25T08:50:00Z">
            <w:rPr>
              <w:ins w:id="321" w:author="Hansonga Luyando" w:date="2025-04-25T08:31:00Z"/>
              <w:sz w:val="20"/>
              <w:szCs w:val="20"/>
            </w:rPr>
          </w:rPrChange>
        </w:rPr>
      </w:pPr>
      <w:del w:id="322" w:author="Hansonga Luyando" w:date="2025-04-25T08:31:00Z">
        <w:r w:rsidRPr="004D0736" w:rsidDel="00DA00FA">
          <w:rPr>
            <w:rFonts w:ascii="Arial Nova Cond" w:hAnsi="Arial Nova Cond"/>
            <w:rPrChange w:id="323" w:author="Hansonga Luyando" w:date="2025-04-25T08:50:00Z">
              <w:rPr>
                <w:sz w:val="20"/>
                <w:szCs w:val="20"/>
              </w:rPr>
            </w:rPrChange>
          </w:rPr>
          <w:delText>4</w:delText>
        </w:r>
        <w:r w:rsidR="00D53C12" w:rsidRPr="004D0736" w:rsidDel="00DA00FA">
          <w:rPr>
            <w:rFonts w:ascii="Arial Nova Cond" w:hAnsi="Arial Nova Cond"/>
            <w:rPrChange w:id="324" w:author="Hansonga Luyando" w:date="2025-04-25T08:50:00Z">
              <w:rPr>
                <w:sz w:val="20"/>
                <w:szCs w:val="20"/>
              </w:rPr>
            </w:rPrChange>
          </w:rPr>
          <w:delText>.1 Either party may terminate thi</w:delText>
        </w:r>
        <w:r w:rsidR="009E7257" w:rsidRPr="004D0736" w:rsidDel="00DA00FA">
          <w:rPr>
            <w:rFonts w:ascii="Arial Nova Cond" w:hAnsi="Arial Nova Cond"/>
            <w:rPrChange w:id="325" w:author="Hansonga Luyando" w:date="2025-04-25T08:50:00Z">
              <w:rPr>
                <w:sz w:val="20"/>
                <w:szCs w:val="20"/>
              </w:rPr>
            </w:rPrChange>
          </w:rPr>
          <w:delText>s agreement in the form of three month/s written notic</w:delText>
        </w:r>
        <w:r w:rsidRPr="004D0736" w:rsidDel="00DA00FA">
          <w:rPr>
            <w:rFonts w:ascii="Arial Nova Cond" w:hAnsi="Arial Nova Cond"/>
            <w:rPrChange w:id="326" w:author="Hansonga Luyando" w:date="2025-04-25T08:50:00Z">
              <w:rPr>
                <w:sz w:val="20"/>
                <w:szCs w:val="20"/>
              </w:rPr>
            </w:rPrChange>
          </w:rPr>
          <w:delText>e</w:delText>
        </w:r>
      </w:del>
    </w:p>
    <w:p w14:paraId="6A265C83" w14:textId="6BC14E3B" w:rsidR="00DA00FA" w:rsidRPr="004D0736" w:rsidRDefault="00DA00FA">
      <w:pPr>
        <w:spacing w:line="360" w:lineRule="auto"/>
        <w:ind w:left="720"/>
        <w:jc w:val="both"/>
        <w:rPr>
          <w:ins w:id="327" w:author="Hansonga Luyando" w:date="2025-04-25T08:31:00Z"/>
          <w:rFonts w:ascii="Arial Nova Cond" w:hAnsi="Arial Nova Cond"/>
          <w:rPrChange w:id="328" w:author="Hansonga Luyando" w:date="2025-04-25T08:50:00Z">
            <w:rPr>
              <w:ins w:id="329" w:author="Hansonga Luyando" w:date="2025-04-25T08:31:00Z"/>
              <w:rFonts w:ascii="Arial Nova Cond" w:hAnsi="Arial Nova Cond"/>
              <w:lang w:val="en-US"/>
            </w:rPr>
          </w:rPrChange>
        </w:rPr>
        <w:pPrChange w:id="330" w:author="Hansonga Luyando" w:date="2025-04-25T08:33:00Z">
          <w:pPr>
            <w:spacing w:line="360" w:lineRule="auto"/>
            <w:jc w:val="both"/>
          </w:pPr>
        </w:pPrChange>
      </w:pPr>
      <w:ins w:id="331" w:author="Hansonga Luyando" w:date="2025-04-25T08:31:00Z">
        <w:r w:rsidRPr="004D0736">
          <w:rPr>
            <w:rFonts w:ascii="Arial Nova Cond" w:hAnsi="Arial Nova Cond"/>
          </w:rPr>
          <w:t>4.1 Without prejudice to any rights and remedies under this Agreement or by statue, either party may terminate this Agreement by giving six (6) months’ notice to the other party.</w:t>
        </w:r>
      </w:ins>
    </w:p>
    <w:p w14:paraId="5674B8E5" w14:textId="77777777" w:rsidR="00DA00FA" w:rsidRPr="004D0736" w:rsidRDefault="00DA00FA" w:rsidP="00DA00FA">
      <w:pPr>
        <w:spacing w:line="360" w:lineRule="auto"/>
        <w:ind w:firstLine="426"/>
        <w:jc w:val="both"/>
        <w:rPr>
          <w:ins w:id="332" w:author="Hansonga Luyando" w:date="2025-04-25T08:33:00Z"/>
          <w:rFonts w:ascii="Arial Nova Cond" w:hAnsi="Arial Nova Cond"/>
        </w:rPr>
      </w:pPr>
      <w:ins w:id="333" w:author="Hansonga Luyando" w:date="2025-04-25T08:32:00Z">
        <w:r w:rsidRPr="004D0736">
          <w:rPr>
            <w:rFonts w:ascii="Arial Nova Cond" w:hAnsi="Arial Nova Cond"/>
          </w:rPr>
          <w:t xml:space="preserve">  </w:t>
        </w:r>
      </w:ins>
    </w:p>
    <w:p w14:paraId="5CB80506" w14:textId="09442A88" w:rsidR="00DA00FA" w:rsidRPr="004D0736" w:rsidRDefault="00DA00FA">
      <w:pPr>
        <w:pStyle w:val="ListParagraph"/>
        <w:numPr>
          <w:ilvl w:val="1"/>
          <w:numId w:val="24"/>
        </w:numPr>
        <w:spacing w:line="360" w:lineRule="auto"/>
        <w:jc w:val="both"/>
        <w:rPr>
          <w:ins w:id="334" w:author="Hansonga Luyando" w:date="2025-04-25T08:31:00Z"/>
          <w:rFonts w:ascii="Arial Nova Cond" w:hAnsi="Arial Nova Cond"/>
          <w:rPrChange w:id="335" w:author="Hansonga Luyando" w:date="2025-04-25T08:50:00Z">
            <w:rPr>
              <w:ins w:id="336" w:author="Hansonga Luyando" w:date="2025-04-25T08:31:00Z"/>
            </w:rPr>
          </w:rPrChange>
        </w:rPr>
        <w:pPrChange w:id="337" w:author="Hansonga Luyando" w:date="2025-04-25T08:49:00Z">
          <w:pPr>
            <w:pStyle w:val="ListParagraph"/>
            <w:spacing w:line="360" w:lineRule="auto"/>
            <w:ind w:firstLine="426"/>
            <w:jc w:val="both"/>
          </w:pPr>
        </w:pPrChange>
      </w:pPr>
      <w:ins w:id="338" w:author="Hansonga Luyando" w:date="2025-04-25T08:31:00Z">
        <w:r w:rsidRPr="004D0736">
          <w:rPr>
            <w:rFonts w:ascii="Arial Nova Cond" w:hAnsi="Arial Nova Cond"/>
            <w:rPrChange w:id="339" w:author="Hansonga Luyando" w:date="2025-04-25T08:50:00Z">
              <w:rPr/>
            </w:rPrChange>
          </w:rPr>
          <w:t>Either Party may terminate this agreement in the following instances:</w:t>
        </w:r>
      </w:ins>
    </w:p>
    <w:p w14:paraId="5FCCDB0D" w14:textId="77777777" w:rsidR="00DA00FA" w:rsidRPr="004D0736" w:rsidRDefault="00DA00FA" w:rsidP="00DA00FA">
      <w:pPr>
        <w:spacing w:line="360" w:lineRule="auto"/>
        <w:jc w:val="both"/>
        <w:rPr>
          <w:ins w:id="340" w:author="Hansonga Luyando" w:date="2025-04-25T08:31:00Z"/>
          <w:rFonts w:ascii="Arial Nova Cond" w:hAnsi="Arial Nova Cond"/>
          <w:lang w:val="en-US"/>
        </w:rPr>
      </w:pPr>
    </w:p>
    <w:p w14:paraId="50FC70D7" w14:textId="3AA9ECC4" w:rsidR="00DA00FA" w:rsidRPr="004D0736" w:rsidRDefault="004D0736">
      <w:pPr>
        <w:pStyle w:val="ListParagraph"/>
        <w:spacing w:line="360" w:lineRule="auto"/>
        <w:ind w:left="426"/>
        <w:jc w:val="both"/>
        <w:rPr>
          <w:ins w:id="341" w:author="Hansonga Luyando" w:date="2025-04-25T08:31:00Z"/>
          <w:rFonts w:ascii="Arial Nova Cond" w:hAnsi="Arial Nova Cond"/>
        </w:rPr>
        <w:pPrChange w:id="342" w:author="Hansonga Luyando" w:date="2025-04-25T08:49:00Z">
          <w:pPr>
            <w:pStyle w:val="ListParagraph"/>
            <w:numPr>
              <w:numId w:val="19"/>
            </w:numPr>
            <w:spacing w:line="360" w:lineRule="auto"/>
            <w:ind w:left="426" w:hanging="360"/>
            <w:jc w:val="both"/>
          </w:pPr>
        </w:pPrChange>
      </w:pPr>
      <w:ins w:id="343" w:author="Hansonga Luyando" w:date="2025-04-25T08:49:00Z">
        <w:r w:rsidRPr="004D0736">
          <w:rPr>
            <w:rFonts w:ascii="Arial Nova Cond" w:hAnsi="Arial Nova Cond"/>
          </w:rPr>
          <w:t>(</w:t>
        </w:r>
        <w:proofErr w:type="spellStart"/>
        <w:r w:rsidRPr="004D0736">
          <w:rPr>
            <w:rFonts w:ascii="Arial Nova Cond" w:hAnsi="Arial Nova Cond"/>
          </w:rPr>
          <w:t>i</w:t>
        </w:r>
        <w:proofErr w:type="spellEnd"/>
        <w:r w:rsidRPr="004D0736">
          <w:rPr>
            <w:rFonts w:ascii="Arial Nova Cond" w:hAnsi="Arial Nova Cond"/>
          </w:rPr>
          <w:t xml:space="preserve">) </w:t>
        </w:r>
      </w:ins>
      <w:ins w:id="344" w:author="Hansonga Luyando" w:date="2025-04-25T08:31:00Z">
        <w:r w:rsidR="00DA00FA" w:rsidRPr="004D0736">
          <w:rPr>
            <w:rFonts w:ascii="Arial Nova Cond" w:hAnsi="Arial Nova Cond"/>
          </w:rPr>
          <w:t>Where either party commits a material breach of the Agreement and fails to remedy it within fourteen (14) working days upon written notice giving full particulars of the breach and requiring it to be remedied.</w:t>
        </w:r>
      </w:ins>
    </w:p>
    <w:p w14:paraId="7F81D041" w14:textId="77777777" w:rsidR="00DA00FA" w:rsidRPr="004D0736" w:rsidRDefault="00DA00FA" w:rsidP="00DA00FA">
      <w:pPr>
        <w:spacing w:line="360" w:lineRule="auto"/>
        <w:jc w:val="both"/>
        <w:rPr>
          <w:ins w:id="345" w:author="Hansonga Luyando" w:date="2025-04-25T08:31:00Z"/>
          <w:rFonts w:ascii="Arial Nova Cond" w:hAnsi="Arial Nova Cond"/>
          <w:lang w:val="en-US"/>
        </w:rPr>
      </w:pPr>
    </w:p>
    <w:p w14:paraId="321F39E3" w14:textId="77777777" w:rsidR="00DA00FA" w:rsidRPr="004D0736" w:rsidRDefault="00DA00FA" w:rsidP="00DA00FA">
      <w:pPr>
        <w:spacing w:line="360" w:lineRule="auto"/>
        <w:ind w:left="426"/>
        <w:jc w:val="both"/>
        <w:rPr>
          <w:ins w:id="346" w:author="Hansonga Luyando" w:date="2025-04-25T08:31:00Z"/>
          <w:rFonts w:ascii="Arial Nova Cond" w:hAnsi="Arial Nova Cond"/>
        </w:rPr>
      </w:pPr>
      <w:ins w:id="347" w:author="Hansonga Luyando" w:date="2025-04-25T08:31:00Z">
        <w:r w:rsidRPr="004D0736">
          <w:rPr>
            <w:rFonts w:ascii="Arial Nova Cond" w:hAnsi="Arial Nova Cond"/>
          </w:rPr>
          <w:t>(ii) Upon either party filing for bankruptcy, having a receiver appointed over it or liquidating its assets, either Party shall have the right to terminate this Agreement immediately upon receipt of written notice.</w:t>
        </w:r>
      </w:ins>
    </w:p>
    <w:p w14:paraId="72FC7F12" w14:textId="77777777" w:rsidR="00DA00FA" w:rsidRPr="004D0736" w:rsidRDefault="00DA00FA" w:rsidP="00DA00FA">
      <w:pPr>
        <w:spacing w:line="360" w:lineRule="auto"/>
        <w:jc w:val="both"/>
        <w:rPr>
          <w:ins w:id="348" w:author="Hansonga Luyando" w:date="2025-04-25T08:31:00Z"/>
          <w:rFonts w:ascii="Arial Nova Cond" w:hAnsi="Arial Nova Cond"/>
          <w:lang w:val="en-US"/>
        </w:rPr>
      </w:pPr>
    </w:p>
    <w:p w14:paraId="5BA3CBED" w14:textId="77777777" w:rsidR="00DA00FA" w:rsidRPr="004D0736" w:rsidRDefault="00DA00FA" w:rsidP="00DA00FA">
      <w:pPr>
        <w:spacing w:line="360" w:lineRule="auto"/>
        <w:ind w:left="426"/>
        <w:jc w:val="both"/>
        <w:rPr>
          <w:ins w:id="349" w:author="Hansonga Luyando" w:date="2025-04-25T08:31:00Z"/>
          <w:rFonts w:ascii="Arial Nova Cond" w:hAnsi="Arial Nova Cond"/>
        </w:rPr>
      </w:pPr>
      <w:ins w:id="350" w:author="Hansonga Luyando" w:date="2025-04-25T08:31:00Z">
        <w:r w:rsidRPr="004D0736">
          <w:rPr>
            <w:rFonts w:ascii="Arial Nova Cond" w:hAnsi="Arial Nova Cond"/>
          </w:rPr>
          <w:t>(iii)  Upon failure of either party to perform its obligations hereunder, the other party may terminate this Agreement immediately upon written notice to the other party. Failure of either party to terminate this Agreement for any default shall not prejudice its rights to terminate; or for any other reason giving the other party ninety (90) days written notice.</w:t>
        </w:r>
      </w:ins>
    </w:p>
    <w:p w14:paraId="35D31CA3" w14:textId="77777777" w:rsidR="00DA00FA" w:rsidRPr="004D0736" w:rsidRDefault="00DA00FA" w:rsidP="00DA00FA">
      <w:pPr>
        <w:spacing w:line="360" w:lineRule="auto"/>
        <w:ind w:left="426"/>
        <w:jc w:val="both"/>
        <w:rPr>
          <w:ins w:id="351" w:author="Hansonga Luyando" w:date="2025-04-25T08:31:00Z"/>
          <w:rFonts w:ascii="Arial Nova Cond" w:hAnsi="Arial Nova Cond"/>
        </w:rPr>
      </w:pPr>
    </w:p>
    <w:p w14:paraId="2403F123" w14:textId="77777777" w:rsidR="00DA00FA" w:rsidRPr="004D0736" w:rsidRDefault="00DA00FA" w:rsidP="009E7257">
      <w:pPr>
        <w:ind w:left="720"/>
        <w:jc w:val="both"/>
        <w:rPr>
          <w:rFonts w:ascii="Arial Nova Cond" w:hAnsi="Arial Nova Cond"/>
          <w:rPrChange w:id="352" w:author="Hansonga Luyando" w:date="2025-04-25T08:50:00Z">
            <w:rPr>
              <w:sz w:val="20"/>
              <w:szCs w:val="20"/>
            </w:rPr>
          </w:rPrChange>
        </w:rPr>
      </w:pPr>
    </w:p>
    <w:p w14:paraId="0495B45B" w14:textId="77777777" w:rsidR="009E7257" w:rsidRPr="004D0736" w:rsidRDefault="009E7257" w:rsidP="00D53C12">
      <w:pPr>
        <w:jc w:val="both"/>
        <w:rPr>
          <w:rFonts w:ascii="Arial Nova Cond" w:hAnsi="Arial Nova Cond"/>
          <w:rPrChange w:id="353" w:author="Hansonga Luyando" w:date="2025-04-25T08:50:00Z">
            <w:rPr>
              <w:sz w:val="20"/>
              <w:szCs w:val="20"/>
            </w:rPr>
          </w:rPrChange>
        </w:rPr>
      </w:pPr>
    </w:p>
    <w:p w14:paraId="7E34A913" w14:textId="77777777" w:rsidR="009E7257" w:rsidRPr="004D0736" w:rsidRDefault="009E7257" w:rsidP="00D53C12">
      <w:pPr>
        <w:jc w:val="both"/>
        <w:rPr>
          <w:rFonts w:ascii="Arial Nova Cond" w:hAnsi="Arial Nova Cond"/>
          <w:rPrChange w:id="354" w:author="Hansonga Luyando" w:date="2025-04-25T08:50:00Z">
            <w:rPr>
              <w:sz w:val="20"/>
              <w:szCs w:val="20"/>
            </w:rPr>
          </w:rPrChange>
        </w:rPr>
      </w:pPr>
    </w:p>
    <w:p w14:paraId="618AFC5A" w14:textId="6C738301" w:rsidR="009E7257" w:rsidRPr="004D0736" w:rsidRDefault="00D53C12" w:rsidP="009E7257">
      <w:pPr>
        <w:numPr>
          <w:ilvl w:val="0"/>
          <w:numId w:val="16"/>
        </w:numPr>
        <w:jc w:val="both"/>
        <w:rPr>
          <w:rFonts w:ascii="Arial Nova Cond" w:hAnsi="Arial Nova Cond"/>
          <w:b/>
          <w:rPrChange w:id="355" w:author="Hansonga Luyando" w:date="2025-04-25T08:50:00Z">
            <w:rPr>
              <w:b/>
              <w:sz w:val="20"/>
              <w:szCs w:val="20"/>
            </w:rPr>
          </w:rPrChange>
        </w:rPr>
      </w:pPr>
      <w:r w:rsidRPr="004D0736">
        <w:rPr>
          <w:rFonts w:ascii="Arial Nova Cond" w:hAnsi="Arial Nova Cond"/>
          <w:b/>
          <w:rPrChange w:id="356" w:author="Hansonga Luyando" w:date="2025-04-25T08:50:00Z">
            <w:rPr>
              <w:b/>
              <w:sz w:val="20"/>
              <w:szCs w:val="20"/>
            </w:rPr>
          </w:rPrChange>
        </w:rPr>
        <w:t>DISPUTES</w:t>
      </w:r>
    </w:p>
    <w:p w14:paraId="1F8D9219" w14:textId="77777777" w:rsidR="0071726F" w:rsidRPr="004D0736" w:rsidRDefault="0071726F" w:rsidP="0071726F">
      <w:pPr>
        <w:ind w:left="720"/>
        <w:jc w:val="both"/>
        <w:rPr>
          <w:rFonts w:ascii="Arial Nova Cond" w:hAnsi="Arial Nova Cond"/>
          <w:b/>
          <w:rPrChange w:id="357" w:author="Hansonga Luyando" w:date="2025-04-25T08:50:00Z">
            <w:rPr>
              <w:b/>
              <w:sz w:val="20"/>
              <w:szCs w:val="20"/>
            </w:rPr>
          </w:rPrChange>
        </w:rPr>
      </w:pPr>
    </w:p>
    <w:p w14:paraId="3927E3B9" w14:textId="58027716" w:rsidR="00AC304A" w:rsidRPr="004D0736" w:rsidDel="00DA00FA" w:rsidRDefault="00AC304A" w:rsidP="00AC304A">
      <w:pPr>
        <w:pStyle w:val="ListParagraph"/>
        <w:numPr>
          <w:ilvl w:val="1"/>
          <w:numId w:val="18"/>
        </w:numPr>
        <w:jc w:val="both"/>
        <w:rPr>
          <w:del w:id="358" w:author="Hansonga Luyando" w:date="2025-04-25T08:33:00Z"/>
          <w:rFonts w:ascii="Arial Nova Cond" w:hAnsi="Arial Nova Cond"/>
          <w:rPrChange w:id="359" w:author="Hansonga Luyando" w:date="2025-04-25T08:50:00Z">
            <w:rPr>
              <w:del w:id="360" w:author="Hansonga Luyando" w:date="2025-04-25T08:33:00Z"/>
              <w:sz w:val="20"/>
              <w:szCs w:val="20"/>
            </w:rPr>
          </w:rPrChange>
        </w:rPr>
      </w:pPr>
      <w:del w:id="361" w:author="Hansonga Luyando" w:date="2025-04-25T08:33:00Z">
        <w:r w:rsidRPr="004D0736" w:rsidDel="00DA00FA">
          <w:rPr>
            <w:rFonts w:ascii="Arial Nova Cond" w:hAnsi="Arial Nova Cond"/>
            <w:rPrChange w:id="362" w:author="Hansonga Luyando" w:date="2025-04-25T08:50:00Z">
              <w:rPr>
                <w:sz w:val="20"/>
                <w:szCs w:val="20"/>
              </w:rPr>
            </w:rPrChange>
          </w:rPr>
          <w:delText>In the event of any disputes arising between the parties hereto the matters therein shall be referred to an arbitrator to be settled mutually between both parties.</w:delText>
        </w:r>
      </w:del>
    </w:p>
    <w:p w14:paraId="55F630B6" w14:textId="029B150D" w:rsidR="00DA00FA" w:rsidRPr="004D0736" w:rsidRDefault="00DA00FA">
      <w:pPr>
        <w:tabs>
          <w:tab w:val="left" w:pos="540"/>
        </w:tabs>
        <w:spacing w:line="360" w:lineRule="auto"/>
        <w:jc w:val="both"/>
        <w:rPr>
          <w:ins w:id="363" w:author="Hansonga Luyando" w:date="2025-04-25T08:35:00Z"/>
          <w:rFonts w:ascii="Arial Nova Cond" w:hAnsi="Arial Nova Cond"/>
          <w:rPrChange w:id="364" w:author="Hansonga Luyando" w:date="2025-04-25T08:50:00Z">
            <w:rPr>
              <w:ins w:id="365" w:author="Hansonga Luyando" w:date="2025-04-25T08:35:00Z"/>
            </w:rPr>
          </w:rPrChange>
        </w:rPr>
        <w:pPrChange w:id="366" w:author="Hansonga Luyando" w:date="2025-04-25T08:35:00Z">
          <w:pPr>
            <w:pStyle w:val="ListParagraph"/>
            <w:numPr>
              <w:numId w:val="18"/>
            </w:numPr>
            <w:tabs>
              <w:tab w:val="left" w:pos="540"/>
            </w:tabs>
            <w:spacing w:line="360" w:lineRule="auto"/>
            <w:ind w:left="360" w:hanging="360"/>
            <w:jc w:val="both"/>
          </w:pPr>
        </w:pPrChange>
      </w:pPr>
      <w:ins w:id="367" w:author="Hansonga Luyando" w:date="2025-04-25T08:35:00Z">
        <w:r w:rsidRPr="004D0736">
          <w:rPr>
            <w:rFonts w:ascii="Arial Nova Cond" w:hAnsi="Arial Nova Cond"/>
            <w:rPrChange w:id="368" w:author="Hansonga Luyando" w:date="2025-04-25T08:50:00Z">
              <w:rPr/>
            </w:rPrChange>
          </w:rPr>
          <w:t xml:space="preserve">(a) The parties shall make every effort to resolve amicably by direct informal negotiation any dispute which arises between them arising out of or in connection with the agreement (whether arising from the carrying into effect of any parties’ rights or obligations or the interpretation, rectification, validity, invalidity, enforceability, breach, termination or cancellation of this agreement). </w:t>
        </w:r>
      </w:ins>
    </w:p>
    <w:p w14:paraId="60B791E7" w14:textId="599CB599" w:rsidR="00DA00FA" w:rsidRPr="004D0736" w:rsidRDefault="00DA00FA">
      <w:pPr>
        <w:tabs>
          <w:tab w:val="left" w:pos="540"/>
        </w:tabs>
        <w:spacing w:line="360" w:lineRule="auto"/>
        <w:jc w:val="both"/>
        <w:rPr>
          <w:ins w:id="369" w:author="Hansonga Luyando" w:date="2025-04-25T08:35:00Z"/>
          <w:rFonts w:ascii="Arial Nova Cond" w:hAnsi="Arial Nova Cond"/>
          <w:rPrChange w:id="370" w:author="Hansonga Luyando" w:date="2025-04-25T08:50:00Z">
            <w:rPr>
              <w:ins w:id="371" w:author="Hansonga Luyando" w:date="2025-04-25T08:35:00Z"/>
            </w:rPr>
          </w:rPrChange>
        </w:rPr>
        <w:pPrChange w:id="372" w:author="Hansonga Luyando" w:date="2025-04-25T08:35:00Z">
          <w:pPr>
            <w:pStyle w:val="ListParagraph"/>
            <w:numPr>
              <w:numId w:val="18"/>
            </w:numPr>
            <w:tabs>
              <w:tab w:val="left" w:pos="540"/>
            </w:tabs>
            <w:spacing w:line="360" w:lineRule="auto"/>
            <w:ind w:left="360" w:hanging="360"/>
            <w:jc w:val="both"/>
          </w:pPr>
        </w:pPrChange>
      </w:pPr>
      <w:ins w:id="373" w:author="Hansonga Luyando" w:date="2025-04-25T08:35:00Z">
        <w:r w:rsidRPr="004D0736">
          <w:rPr>
            <w:rFonts w:ascii="Arial Nova Cond" w:hAnsi="Arial Nova Cond"/>
            <w:rPrChange w:id="374" w:author="Hansonga Luyando" w:date="2025-04-25T08:50:00Z">
              <w:rPr/>
            </w:rPrChange>
          </w:rPr>
          <w:t>(b) If after 30 days from the commencement of such informal negotiation the parties are unable to resolve amicably, a dispute arising under this agreement, either party may refer the dispute for resolution to a single Arbitrator in accordance with the Arbitration Act, No.19 of 2000 of the Laws of Zambia.</w:t>
        </w:r>
      </w:ins>
    </w:p>
    <w:p w14:paraId="2F2E3665" w14:textId="232886D1" w:rsidR="00DA00FA" w:rsidRPr="004D0736" w:rsidRDefault="00DA00FA">
      <w:pPr>
        <w:tabs>
          <w:tab w:val="left" w:pos="0"/>
        </w:tabs>
        <w:spacing w:line="276" w:lineRule="auto"/>
        <w:jc w:val="both"/>
        <w:rPr>
          <w:ins w:id="375" w:author="Hansonga Luyando" w:date="2025-04-25T08:35:00Z"/>
          <w:rFonts w:ascii="Arial Nova Cond" w:hAnsi="Arial Nova Cond"/>
          <w:lang w:val="en-ZM"/>
          <w:rPrChange w:id="376" w:author="Hansonga Luyando" w:date="2025-04-25T08:50:00Z">
            <w:rPr>
              <w:ins w:id="377" w:author="Hansonga Luyando" w:date="2025-04-25T08:35:00Z"/>
            </w:rPr>
          </w:rPrChange>
        </w:rPr>
        <w:pPrChange w:id="378" w:author="Hansonga Luyando" w:date="2025-04-25T08:35:00Z">
          <w:pPr>
            <w:pStyle w:val="ListParagraph"/>
            <w:numPr>
              <w:numId w:val="18"/>
            </w:numPr>
            <w:tabs>
              <w:tab w:val="left" w:pos="0"/>
            </w:tabs>
            <w:spacing w:line="276" w:lineRule="auto"/>
            <w:ind w:left="360" w:hanging="360"/>
            <w:jc w:val="both"/>
          </w:pPr>
        </w:pPrChange>
      </w:pPr>
      <w:ins w:id="379" w:author="Hansonga Luyando" w:date="2025-04-25T08:35:00Z">
        <w:r w:rsidRPr="004D0736">
          <w:rPr>
            <w:rFonts w:ascii="Arial Nova Cond" w:hAnsi="Arial Nova Cond"/>
            <w:rPrChange w:id="380" w:author="Hansonga Luyando" w:date="2025-04-25T08:50:00Z">
              <w:rPr/>
            </w:rPrChange>
          </w:rPr>
          <w:t xml:space="preserve"> (c) </w:t>
        </w:r>
        <w:r w:rsidRPr="004D0736">
          <w:rPr>
            <w:rFonts w:ascii="Arial Nova Cond" w:hAnsi="Arial Nova Cond"/>
            <w:lang w:val="en-ZM"/>
            <w:rPrChange w:id="381" w:author="Hansonga Luyando" w:date="2025-04-25T08:50:00Z">
              <w:rPr>
                <w:lang w:val="en-ZM"/>
              </w:rPr>
            </w:rPrChange>
          </w:rPr>
          <w:t>Any dispute, controversy, or claim arising out of or in connection with this Agreement, including any question regarding its existence, validity, or termination, shall be resolved through arbitration administered by the Lusaka International Arbitration Centre) in accordance with its rules in force at the time of the arbitration. The seat of arbitration shall be Lusaka, and the language of the arbitration shall be English.</w:t>
        </w:r>
      </w:ins>
    </w:p>
    <w:p w14:paraId="1AE998BC" w14:textId="77777777" w:rsidR="00DA00FA" w:rsidRPr="004D0736" w:rsidRDefault="00DA00FA" w:rsidP="00DA00FA">
      <w:pPr>
        <w:tabs>
          <w:tab w:val="left" w:pos="540"/>
        </w:tabs>
        <w:spacing w:line="276" w:lineRule="auto"/>
        <w:jc w:val="both"/>
        <w:rPr>
          <w:ins w:id="382" w:author="Hansonga Luyando" w:date="2025-04-25T08:36:00Z"/>
          <w:rFonts w:ascii="Arial Nova Cond" w:hAnsi="Arial Nova Cond"/>
        </w:rPr>
      </w:pPr>
      <w:ins w:id="383" w:author="Hansonga Luyando" w:date="2025-04-25T08:35:00Z">
        <w:r w:rsidRPr="004D0736">
          <w:rPr>
            <w:rFonts w:ascii="Arial Nova Cond" w:hAnsi="Arial Nova Cond"/>
            <w:rPrChange w:id="384" w:author="Hansonga Luyando" w:date="2025-04-25T08:50:00Z">
              <w:rPr/>
            </w:rPrChange>
          </w:rPr>
          <w:t>(d) The Parties further irrevocably consent to the service of process in any such action or proceeding as contemplated in the notices clause.  However, nothing in this clause shall affect the right to serve process in any other manner permitted by law.</w:t>
        </w:r>
      </w:ins>
    </w:p>
    <w:p w14:paraId="72096CA1" w14:textId="77777777" w:rsidR="00DA00FA" w:rsidRPr="004D0736" w:rsidRDefault="00DA00FA" w:rsidP="00DA00FA">
      <w:pPr>
        <w:tabs>
          <w:tab w:val="left" w:pos="540"/>
        </w:tabs>
        <w:spacing w:line="276" w:lineRule="auto"/>
        <w:jc w:val="both"/>
        <w:rPr>
          <w:ins w:id="385" w:author="Hansonga Luyando" w:date="2025-04-25T08:36:00Z"/>
          <w:rFonts w:ascii="Arial Nova Cond" w:hAnsi="Arial Nova Cond"/>
        </w:rPr>
      </w:pPr>
    </w:p>
    <w:p w14:paraId="6D78351C" w14:textId="7B852FD6" w:rsidR="00DA00FA" w:rsidRPr="004D0736" w:rsidRDefault="00DA00FA" w:rsidP="00DA00FA">
      <w:pPr>
        <w:tabs>
          <w:tab w:val="left" w:pos="540"/>
        </w:tabs>
        <w:spacing w:line="360" w:lineRule="auto"/>
        <w:jc w:val="both"/>
        <w:rPr>
          <w:ins w:id="386" w:author="Hansonga Luyando" w:date="2025-04-25T08:37:00Z"/>
          <w:rFonts w:ascii="Arial Nova Cond" w:hAnsi="Arial Nova Cond"/>
        </w:rPr>
      </w:pPr>
      <w:ins w:id="387" w:author="Hansonga Luyando" w:date="2025-04-25T08:37:00Z">
        <w:r w:rsidRPr="004D0736">
          <w:rPr>
            <w:rFonts w:ascii="Arial Nova Cond" w:hAnsi="Arial Nova Cond"/>
          </w:rPr>
          <w:t xml:space="preserve">6. </w:t>
        </w:r>
        <w:r w:rsidRPr="004D0736">
          <w:rPr>
            <w:rFonts w:ascii="Arial Nova Cond" w:hAnsi="Arial Nova Cond"/>
            <w:b/>
            <w:bCs/>
          </w:rPr>
          <w:t xml:space="preserve">NOTICES </w:t>
        </w:r>
      </w:ins>
    </w:p>
    <w:p w14:paraId="379A5A0D" w14:textId="77777777" w:rsidR="00DA00FA" w:rsidRPr="004D0736" w:rsidRDefault="00DA00FA">
      <w:pPr>
        <w:tabs>
          <w:tab w:val="num" w:pos="900"/>
        </w:tabs>
        <w:spacing w:line="276" w:lineRule="auto"/>
        <w:jc w:val="both"/>
        <w:rPr>
          <w:ins w:id="388" w:author="Hansonga Luyando" w:date="2025-04-25T08:37:00Z"/>
          <w:rFonts w:ascii="Arial Nova Cond" w:hAnsi="Arial Nova Cond"/>
        </w:rPr>
        <w:pPrChange w:id="389" w:author="Hansonga Luyando" w:date="2025-04-25T08:37:00Z">
          <w:pPr>
            <w:tabs>
              <w:tab w:val="num" w:pos="900"/>
            </w:tabs>
            <w:spacing w:line="276" w:lineRule="auto"/>
            <w:ind w:left="567"/>
            <w:jc w:val="both"/>
          </w:pPr>
        </w:pPrChange>
      </w:pPr>
      <w:ins w:id="390" w:author="Hansonga Luyando" w:date="2025-04-25T08:37:00Z">
        <w:r w:rsidRPr="004D0736">
          <w:rPr>
            <w:rFonts w:ascii="Arial Nova Cond" w:hAnsi="Arial Nova Cond"/>
          </w:rPr>
          <w:t xml:space="preserve">(a)  All notices and any other communications pursuant to this Agreement shall be written and deemed to have been duly received or made when personally delivered or when sent via registered or certified mail or by other delivery service providing evidence of delivery to the provided addresses of each party.  </w:t>
        </w:r>
      </w:ins>
    </w:p>
    <w:p w14:paraId="377D6756" w14:textId="77777777" w:rsidR="00DA00FA" w:rsidRPr="004D0736" w:rsidRDefault="00DA00FA">
      <w:pPr>
        <w:tabs>
          <w:tab w:val="num" w:pos="1530"/>
        </w:tabs>
        <w:spacing w:line="276" w:lineRule="auto"/>
        <w:jc w:val="both"/>
        <w:rPr>
          <w:ins w:id="391" w:author="Hansonga Luyando" w:date="2025-04-25T08:37:00Z"/>
          <w:rFonts w:ascii="Arial Nova Cond" w:hAnsi="Arial Nova Cond"/>
          <w:bCs/>
        </w:rPr>
        <w:pPrChange w:id="392" w:author="Hansonga Luyando" w:date="2025-04-25T08:37:00Z">
          <w:pPr>
            <w:tabs>
              <w:tab w:val="num" w:pos="1530"/>
            </w:tabs>
            <w:spacing w:line="276" w:lineRule="auto"/>
            <w:ind w:left="567"/>
            <w:jc w:val="both"/>
          </w:pPr>
        </w:pPrChange>
      </w:pPr>
      <w:ins w:id="393" w:author="Hansonga Luyando" w:date="2025-04-25T08:37:00Z">
        <w:r w:rsidRPr="004D0736">
          <w:rPr>
            <w:rFonts w:ascii="Arial Nova Cond" w:hAnsi="Arial Nova Cond"/>
            <w:bCs/>
          </w:rPr>
          <w:t>(b)  Any notice or communication required or permitted to be given in terms of this Agreement shall be valid and effective only if in writing, and for the avoidance of doubt, it shall be competent to give any notice required to be in writing by e-mail using the Email Address provided by either party.</w:t>
        </w:r>
      </w:ins>
    </w:p>
    <w:p w14:paraId="60F21413" w14:textId="255C1846" w:rsidR="00DA00FA" w:rsidRPr="004D0736" w:rsidRDefault="00DA00FA" w:rsidP="00DA00FA">
      <w:pPr>
        <w:tabs>
          <w:tab w:val="left" w:pos="540"/>
        </w:tabs>
        <w:spacing w:line="360" w:lineRule="auto"/>
        <w:jc w:val="both"/>
        <w:rPr>
          <w:ins w:id="394" w:author="Hansonga Luyando" w:date="2025-04-25T08:39:00Z"/>
          <w:rFonts w:ascii="Arial Nova Cond" w:hAnsi="Arial Nova Cond"/>
          <w:bCs/>
        </w:rPr>
      </w:pPr>
      <w:ins w:id="395" w:author="Hansonga Luyando" w:date="2025-04-25T08:37:00Z">
        <w:r w:rsidRPr="004D0736">
          <w:rPr>
            <w:rFonts w:ascii="Arial Nova Cond" w:hAnsi="Arial Nova Cond"/>
            <w:bCs/>
          </w:rPr>
          <w:t xml:space="preserve">(c)  Any Party may by notice to the other Parties change the physical address chosen as its </w:t>
        </w:r>
        <w:proofErr w:type="spellStart"/>
        <w:r w:rsidRPr="004D0736">
          <w:rPr>
            <w:rFonts w:ascii="Arial Nova Cond" w:hAnsi="Arial Nova Cond"/>
            <w:bCs/>
          </w:rPr>
          <w:t>domicilium</w:t>
        </w:r>
        <w:proofErr w:type="spellEnd"/>
        <w:r w:rsidRPr="004D0736">
          <w:rPr>
            <w:rFonts w:ascii="Arial Nova Cond" w:hAnsi="Arial Nova Cond"/>
            <w:bCs/>
          </w:rPr>
          <w:t xml:space="preserve"> </w:t>
        </w:r>
        <w:proofErr w:type="spellStart"/>
        <w:r w:rsidRPr="004D0736">
          <w:rPr>
            <w:rFonts w:ascii="Arial Nova Cond" w:hAnsi="Arial Nova Cond"/>
            <w:bCs/>
          </w:rPr>
          <w:t>citandi</w:t>
        </w:r>
        <w:proofErr w:type="spellEnd"/>
        <w:r w:rsidRPr="004D0736">
          <w:rPr>
            <w:rFonts w:ascii="Arial Nova Cond" w:hAnsi="Arial Nova Cond"/>
            <w:bCs/>
          </w:rPr>
          <w:t xml:space="preserve"> et </w:t>
        </w:r>
        <w:proofErr w:type="spellStart"/>
        <w:r w:rsidRPr="004D0736">
          <w:rPr>
            <w:rFonts w:ascii="Arial Nova Cond" w:hAnsi="Arial Nova Cond"/>
            <w:bCs/>
          </w:rPr>
          <w:t>executandi</w:t>
        </w:r>
        <w:proofErr w:type="spellEnd"/>
        <w:r w:rsidRPr="004D0736">
          <w:rPr>
            <w:rFonts w:ascii="Arial Nova Cond" w:hAnsi="Arial Nova Cond"/>
            <w:bCs/>
          </w:rPr>
          <w:t xml:space="preserve"> to another physical address where postal delivery occurs in Zambia or its postal address or e-mail address, provided that the change shall become effective on the 7th (seventh) business day from the deemed receipt of the notice by the other Parties.</w:t>
        </w:r>
      </w:ins>
    </w:p>
    <w:p w14:paraId="12677053" w14:textId="77777777" w:rsidR="0002474B" w:rsidRPr="004D0736" w:rsidRDefault="0002474B" w:rsidP="00DA00FA">
      <w:pPr>
        <w:tabs>
          <w:tab w:val="left" w:pos="540"/>
        </w:tabs>
        <w:spacing w:line="360" w:lineRule="auto"/>
        <w:jc w:val="both"/>
        <w:rPr>
          <w:ins w:id="396" w:author="Hansonga Luyando" w:date="2025-04-25T08:40:00Z"/>
          <w:rFonts w:ascii="Arial Nova Cond" w:hAnsi="Arial Nova Cond"/>
          <w:bCs/>
        </w:rPr>
      </w:pPr>
    </w:p>
    <w:p w14:paraId="108162EC" w14:textId="5F27A394" w:rsidR="0002474B" w:rsidRPr="004D0736" w:rsidRDefault="0002474B">
      <w:pPr>
        <w:jc w:val="both"/>
        <w:rPr>
          <w:ins w:id="397" w:author="Hansonga Luyando" w:date="2025-04-25T08:40:00Z"/>
          <w:rFonts w:ascii="Arial Nova Cond" w:hAnsi="Arial Nova Cond"/>
          <w:b/>
          <w:u w:val="single"/>
          <w:rPrChange w:id="398" w:author="Hansonga Luyando" w:date="2025-04-25T08:50:00Z">
            <w:rPr>
              <w:ins w:id="399" w:author="Hansonga Luyando" w:date="2025-04-25T08:40:00Z"/>
            </w:rPr>
          </w:rPrChange>
        </w:rPr>
        <w:pPrChange w:id="400" w:author="Hansonga Luyando" w:date="2025-04-25T08:40:00Z">
          <w:pPr>
            <w:ind w:left="450"/>
            <w:jc w:val="both"/>
          </w:pPr>
        </w:pPrChange>
      </w:pPr>
      <w:ins w:id="401" w:author="Hansonga Luyando" w:date="2025-04-25T08:40:00Z">
        <w:r w:rsidRPr="004D0736">
          <w:rPr>
            <w:rFonts w:ascii="Arial Nova Cond" w:hAnsi="Arial Nova Cond"/>
            <w:b/>
            <w:u w:val="single"/>
          </w:rPr>
          <w:t>7.</w:t>
        </w:r>
        <w:r w:rsidRPr="004D0736">
          <w:rPr>
            <w:rFonts w:ascii="Arial Nova Cond" w:hAnsi="Arial Nova Cond"/>
            <w:b/>
            <w:u w:val="single"/>
            <w:rPrChange w:id="402" w:author="Hansonga Luyando" w:date="2025-04-25T08:50:00Z">
              <w:rPr/>
            </w:rPrChange>
          </w:rPr>
          <w:t xml:space="preserve"> </w:t>
        </w:r>
        <w:r w:rsidRPr="004D0736">
          <w:rPr>
            <w:rFonts w:ascii="Arial Nova Cond" w:hAnsi="Arial Nova Cond"/>
            <w:b/>
            <w:u w:val="single"/>
          </w:rPr>
          <w:t>FORCE MAJEURE</w:t>
        </w:r>
      </w:ins>
    </w:p>
    <w:p w14:paraId="4EBCB45A" w14:textId="77777777" w:rsidR="0002474B" w:rsidRPr="004D0736" w:rsidRDefault="0002474B" w:rsidP="0002474B">
      <w:pPr>
        <w:ind w:left="450" w:hanging="450"/>
        <w:jc w:val="both"/>
        <w:rPr>
          <w:ins w:id="403" w:author="Hansonga Luyando" w:date="2025-04-25T08:40:00Z"/>
          <w:rFonts w:ascii="Arial Nova Cond" w:hAnsi="Arial Nova Cond"/>
          <w:u w:val="single"/>
        </w:rPr>
      </w:pPr>
    </w:p>
    <w:p w14:paraId="5816F6AB" w14:textId="6CE482AA" w:rsidR="00FA56EC" w:rsidRDefault="0002474B">
      <w:pPr>
        <w:tabs>
          <w:tab w:val="left" w:pos="540"/>
        </w:tabs>
        <w:spacing w:line="360" w:lineRule="auto"/>
        <w:jc w:val="both"/>
        <w:rPr>
          <w:ins w:id="404" w:author="PRISCILLA NYIMBILI" w:date="2025-04-25T13:11:00Z"/>
          <w:rFonts w:ascii="Arial Nova Cond" w:hAnsi="Arial Nova Cond"/>
        </w:rPr>
        <w:pPrChange w:id="405" w:author="Hansonga Luyando" w:date="2025-04-25T08:37:00Z">
          <w:pPr>
            <w:tabs>
              <w:tab w:val="left" w:pos="540"/>
            </w:tabs>
            <w:spacing w:line="360" w:lineRule="auto"/>
            <w:ind w:left="540"/>
            <w:jc w:val="both"/>
          </w:pPr>
        </w:pPrChange>
      </w:pPr>
      <w:ins w:id="406" w:author="Hansonga Luyando" w:date="2025-04-25T08:40:00Z">
        <w:r w:rsidRPr="004D0736">
          <w:rPr>
            <w:rFonts w:ascii="Arial Nova Cond" w:hAnsi="Arial Nova Cond"/>
          </w:rPr>
          <w:lastRenderedPageBreak/>
          <w:t>Neither party shall be liable to the other for failure to perform obligations during any period as a result of circumstances beyond its reasonable control including but not limited to natural causes, acts of God, fire, floods, strikes, lockouts and riots.  This is inclusive of structures and advertising faces</w:t>
        </w:r>
      </w:ins>
      <w:ins w:id="407" w:author="PRISCILLA NYIMBILI" w:date="2025-04-25T13:10:00Z">
        <w:r w:rsidR="009921CE">
          <w:rPr>
            <w:rFonts w:ascii="Arial Nova Cond" w:hAnsi="Arial Nova Cond"/>
          </w:rPr>
          <w:t>.</w:t>
        </w:r>
      </w:ins>
    </w:p>
    <w:p w14:paraId="157596D1" w14:textId="34021870" w:rsidR="009921CE" w:rsidRDefault="009921CE">
      <w:pPr>
        <w:tabs>
          <w:tab w:val="left" w:pos="540"/>
        </w:tabs>
        <w:spacing w:line="360" w:lineRule="auto"/>
        <w:jc w:val="both"/>
        <w:rPr>
          <w:ins w:id="408" w:author="PRISCILLA NYIMBILI" w:date="2025-04-25T13:06:00Z"/>
          <w:rFonts w:ascii="Arial Nova Cond" w:hAnsi="Arial Nova Cond"/>
        </w:rPr>
        <w:pPrChange w:id="409" w:author="Hansonga Luyando" w:date="2025-04-25T08:37:00Z">
          <w:pPr>
            <w:tabs>
              <w:tab w:val="left" w:pos="540"/>
            </w:tabs>
            <w:spacing w:line="360" w:lineRule="auto"/>
            <w:ind w:left="540"/>
            <w:jc w:val="both"/>
          </w:pPr>
        </w:pPrChange>
      </w:pPr>
      <w:ins w:id="410" w:author="PRISCILLA NYIMBILI" w:date="2025-04-25T13:11:00Z">
        <w:r w:rsidRPr="00885913">
          <w:rPr>
            <w:rFonts w:ascii="Arial Nova" w:hAnsi="Arial Nova" w:cs="Arial"/>
            <w:rPrChange w:id="411" w:author="PRISCILLA NYIMBILI" w:date="2024-10-04T16:44:00Z">
              <w:rPr>
                <w:rFonts w:cs="Open Sans"/>
              </w:rPr>
            </w:rPrChange>
          </w:rPr>
          <w:t>Where the Force Majeure event shall continue to subsist for a period of (30) thirty days</w:t>
        </w:r>
      </w:ins>
      <w:ins w:id="412" w:author="Hansonga Luyando" w:date="2025-04-25T14:28:00Z" w16du:dateUtc="2025-04-25T12:28:00Z">
        <w:r w:rsidR="00C759AF">
          <w:rPr>
            <w:rFonts w:ascii="Arial Nova" w:hAnsi="Arial Nova" w:cs="Arial"/>
          </w:rPr>
          <w:t xml:space="preserve">, </w:t>
        </w:r>
      </w:ins>
      <w:ins w:id="413" w:author="PRISCILLA NYIMBILI" w:date="2025-04-25T13:11:00Z">
        <w:del w:id="414" w:author="Hansonga Luyando" w:date="2025-04-25T14:28:00Z" w16du:dateUtc="2025-04-25T12:28:00Z">
          <w:r w:rsidRPr="00885913" w:rsidDel="00C759AF">
            <w:rPr>
              <w:rFonts w:ascii="Arial Nova" w:hAnsi="Arial Nova" w:cs="Arial"/>
              <w:rPrChange w:id="415" w:author="PRISCILLA NYIMBILI" w:date="2024-10-04T16:44:00Z">
                <w:rPr>
                  <w:rFonts w:cs="Open Sans"/>
                </w:rPr>
              </w:rPrChange>
            </w:rPr>
            <w:delText xml:space="preserve"> </w:delText>
          </w:r>
        </w:del>
        <w:r w:rsidRPr="00885913">
          <w:rPr>
            <w:rFonts w:ascii="Arial Nova" w:hAnsi="Arial Nova" w:cs="Arial"/>
            <w:rPrChange w:id="416" w:author="PRISCILLA NYIMBILI" w:date="2024-10-04T16:44:00Z">
              <w:rPr>
                <w:rFonts w:cs="Open Sans"/>
              </w:rPr>
            </w:rPrChange>
          </w:rPr>
          <w:t>the other Party may at any time thereafter terminate this Agreement upon giving not less than Fourteen (14) days’ notice in writin</w:t>
        </w:r>
        <w:r w:rsidRPr="00885913">
          <w:rPr>
            <w:rFonts w:ascii="Arial Nova" w:hAnsi="Arial Nova" w:cs="Arial"/>
          </w:rPr>
          <w:t xml:space="preserve">g but without prejudice to </w:t>
        </w:r>
        <w:r w:rsidRPr="00885913">
          <w:rPr>
            <w:rFonts w:ascii="Arial Nova" w:hAnsi="Arial Nova" w:cs="Arial"/>
            <w:rPrChange w:id="417" w:author="PRISCILLA NYIMBILI" w:date="2024-10-04T16:44:00Z">
              <w:rPr>
                <w:rFonts w:cs="Open Sans"/>
              </w:rPr>
            </w:rPrChange>
          </w:rPr>
          <w:t>any antecedent rights or liabilities of either Party.</w:t>
        </w:r>
      </w:ins>
    </w:p>
    <w:p w14:paraId="0205A418" w14:textId="77777777" w:rsidR="00FA56EC" w:rsidRPr="004D0736" w:rsidRDefault="00FA56EC">
      <w:pPr>
        <w:tabs>
          <w:tab w:val="left" w:pos="540"/>
        </w:tabs>
        <w:spacing w:line="360" w:lineRule="auto"/>
        <w:jc w:val="both"/>
        <w:rPr>
          <w:ins w:id="418" w:author="Hansonga Luyando" w:date="2025-04-25T08:37:00Z"/>
          <w:rFonts w:ascii="Arial Nova Cond" w:hAnsi="Arial Nova Cond"/>
        </w:rPr>
        <w:pPrChange w:id="419" w:author="Hansonga Luyando" w:date="2025-04-25T08:37:00Z">
          <w:pPr>
            <w:tabs>
              <w:tab w:val="left" w:pos="540"/>
            </w:tabs>
            <w:spacing w:line="360" w:lineRule="auto"/>
            <w:ind w:left="540"/>
            <w:jc w:val="both"/>
          </w:pPr>
        </w:pPrChange>
      </w:pPr>
    </w:p>
    <w:p w14:paraId="18B3859B" w14:textId="4B571CEE" w:rsidR="0002474B" w:rsidRPr="004D0736" w:rsidRDefault="0002474B">
      <w:pPr>
        <w:autoSpaceDE w:val="0"/>
        <w:autoSpaceDN w:val="0"/>
        <w:jc w:val="both"/>
        <w:rPr>
          <w:ins w:id="420" w:author="Hansonga Luyando" w:date="2025-04-25T08:42:00Z"/>
          <w:rFonts w:ascii="Arial Nova Cond" w:hAnsi="Arial Nova Cond" w:cs="Arial"/>
          <w:b/>
        </w:rPr>
        <w:pPrChange w:id="421" w:author="Hansonga Luyando" w:date="2025-04-22T16:55:00Z">
          <w:pPr>
            <w:numPr>
              <w:numId w:val="5"/>
            </w:numPr>
            <w:autoSpaceDE w:val="0"/>
            <w:autoSpaceDN w:val="0"/>
            <w:ind w:left="720" w:hanging="360"/>
            <w:jc w:val="both"/>
          </w:pPr>
        </w:pPrChange>
      </w:pPr>
      <w:ins w:id="422" w:author="Hansonga Luyando" w:date="2025-04-25T08:43:00Z">
        <w:r w:rsidRPr="004D0736">
          <w:rPr>
            <w:rFonts w:ascii="Arial Nova Cond" w:hAnsi="Arial Nova Cond"/>
            <w:b/>
          </w:rPr>
          <w:t>8. INDEMNITY</w:t>
        </w:r>
      </w:ins>
    </w:p>
    <w:p w14:paraId="3A193C63" w14:textId="77777777" w:rsidR="0002474B" w:rsidRPr="004D0736" w:rsidRDefault="0002474B" w:rsidP="0002474B">
      <w:pPr>
        <w:autoSpaceDE w:val="0"/>
        <w:autoSpaceDN w:val="0"/>
        <w:ind w:left="360"/>
        <w:jc w:val="both"/>
        <w:rPr>
          <w:ins w:id="423" w:author="Hansonga Luyando" w:date="2025-04-25T08:42:00Z"/>
          <w:rFonts w:ascii="Arial Nova Cond" w:hAnsi="Arial Nova Cond" w:cs="Arial"/>
        </w:rPr>
      </w:pPr>
    </w:p>
    <w:p w14:paraId="752E7AD4" w14:textId="3EBC765E" w:rsidR="0002474B" w:rsidRDefault="0002474B" w:rsidP="0002474B">
      <w:pPr>
        <w:autoSpaceDE w:val="0"/>
        <w:autoSpaceDN w:val="0"/>
        <w:jc w:val="both"/>
        <w:rPr>
          <w:ins w:id="424" w:author="PRISCILLA NYIMBILI" w:date="2025-04-25T13:06:00Z"/>
          <w:rFonts w:ascii="Arial Nova Cond" w:hAnsi="Arial Nova Cond" w:cs="Arial"/>
        </w:rPr>
      </w:pPr>
      <w:ins w:id="425" w:author="Hansonga Luyando" w:date="2025-04-25T08:42:00Z">
        <w:r w:rsidRPr="004D0736">
          <w:rPr>
            <w:rFonts w:ascii="Arial Nova Cond" w:hAnsi="Arial Nova Cond" w:cs="Arial"/>
            <w:rPrChange w:id="426" w:author="Hansonga Luyando" w:date="2025-04-25T08:50:00Z">
              <w:rPr/>
            </w:rPrChange>
          </w:rPr>
          <w:t>Nothing contained in this Agreement shall be deemed to relieve the Parties of any duty that may be imposed by Applicable Law.</w:t>
        </w:r>
      </w:ins>
    </w:p>
    <w:p w14:paraId="53341C32" w14:textId="41980647" w:rsidR="00FA56EC" w:rsidRDefault="00FA56EC">
      <w:pPr>
        <w:jc w:val="both"/>
        <w:rPr>
          <w:ins w:id="427" w:author="PRISCILLA NYIMBILI" w:date="2025-04-25T13:07:00Z"/>
          <w:rFonts w:ascii="Arial" w:hAnsi="Arial" w:cs="Arial"/>
        </w:rPr>
        <w:pPrChange w:id="428" w:author="PRISCILLA NYIMBILI" w:date="2025-04-25T13:07:00Z">
          <w:pPr>
            <w:pStyle w:val="ListParagraph"/>
            <w:ind w:left="360"/>
            <w:jc w:val="both"/>
          </w:pPr>
        </w:pPrChange>
      </w:pPr>
    </w:p>
    <w:p w14:paraId="0035A4BE" w14:textId="7D35AE57" w:rsidR="00FA56EC" w:rsidRDefault="00FA56EC">
      <w:pPr>
        <w:jc w:val="both"/>
        <w:rPr>
          <w:ins w:id="429" w:author="PRISCILLA NYIMBILI" w:date="2025-04-25T13:07:00Z"/>
          <w:rFonts w:ascii="Arial" w:hAnsi="Arial" w:cs="Arial"/>
        </w:rPr>
        <w:pPrChange w:id="430" w:author="PRISCILLA NYIMBILI" w:date="2025-04-25T13:07:00Z">
          <w:pPr>
            <w:pStyle w:val="ListParagraph"/>
            <w:ind w:left="360"/>
            <w:jc w:val="both"/>
          </w:pPr>
        </w:pPrChange>
      </w:pPr>
    </w:p>
    <w:p w14:paraId="7AC58F12" w14:textId="2E241717" w:rsidR="00FA56EC" w:rsidRPr="00FA56EC" w:rsidRDefault="00FA56EC">
      <w:pPr>
        <w:pStyle w:val="ListParagraph"/>
        <w:numPr>
          <w:ilvl w:val="0"/>
          <w:numId w:val="28"/>
        </w:numPr>
        <w:ind w:left="284" w:hanging="284"/>
        <w:jc w:val="both"/>
        <w:rPr>
          <w:ins w:id="431" w:author="PRISCILLA NYIMBILI" w:date="2025-04-25T13:07:00Z"/>
          <w:rFonts w:ascii="Arial" w:hAnsi="Arial" w:cs="Arial"/>
          <w:b/>
          <w:rPrChange w:id="432" w:author="PRISCILLA NYIMBILI" w:date="2025-04-25T13:07:00Z">
            <w:rPr>
              <w:ins w:id="433" w:author="PRISCILLA NYIMBILI" w:date="2025-04-25T13:07:00Z"/>
            </w:rPr>
          </w:rPrChange>
        </w:rPr>
        <w:pPrChange w:id="434" w:author="PRISCILLA NYIMBILI" w:date="2025-04-25T13:07:00Z">
          <w:pPr>
            <w:pStyle w:val="ListParagraph"/>
            <w:numPr>
              <w:numId w:val="25"/>
            </w:numPr>
            <w:ind w:left="360" w:hanging="360"/>
            <w:jc w:val="both"/>
          </w:pPr>
        </w:pPrChange>
      </w:pPr>
      <w:ins w:id="435" w:author="PRISCILLA NYIMBILI" w:date="2025-04-25T13:07:00Z">
        <w:r w:rsidRPr="00FA56EC">
          <w:rPr>
            <w:rFonts w:ascii="Arial" w:hAnsi="Arial" w:cs="Arial"/>
            <w:b/>
            <w:rPrChange w:id="436" w:author="PRISCILLA NYIMBILI" w:date="2025-04-25T13:07:00Z">
              <w:rPr/>
            </w:rPrChange>
          </w:rPr>
          <w:t>ENTIRE AGREEMENT</w:t>
        </w:r>
      </w:ins>
    </w:p>
    <w:p w14:paraId="080E963C" w14:textId="77777777" w:rsidR="00FA56EC" w:rsidRPr="00E46D45" w:rsidRDefault="00FA56EC" w:rsidP="00FA56EC">
      <w:pPr>
        <w:jc w:val="both"/>
        <w:rPr>
          <w:ins w:id="437" w:author="PRISCILLA NYIMBILI" w:date="2025-04-25T13:07:00Z"/>
          <w:rFonts w:ascii="Arial" w:hAnsi="Arial" w:cs="Arial"/>
          <w:sz w:val="16"/>
          <w:szCs w:val="16"/>
        </w:rPr>
      </w:pPr>
    </w:p>
    <w:p w14:paraId="5B210EDB" w14:textId="1A6B0F56" w:rsidR="00FA56EC" w:rsidRPr="00FA56EC" w:rsidRDefault="00FA56EC">
      <w:pPr>
        <w:ind w:left="360"/>
        <w:jc w:val="both"/>
        <w:rPr>
          <w:ins w:id="438" w:author="PRISCILLA NYIMBILI" w:date="2025-04-25T13:06:00Z"/>
          <w:rFonts w:ascii="Arial" w:hAnsi="Arial" w:cs="Arial"/>
          <w:rPrChange w:id="439" w:author="PRISCILLA NYIMBILI" w:date="2025-04-25T13:08:00Z">
            <w:rPr>
              <w:ins w:id="440" w:author="PRISCILLA NYIMBILI" w:date="2025-04-25T13:06:00Z"/>
              <w:rFonts w:ascii="Arial Nova Cond" w:hAnsi="Arial Nova Cond" w:cs="Arial"/>
            </w:rPr>
          </w:rPrChange>
        </w:rPr>
        <w:pPrChange w:id="441" w:author="PRISCILLA NYIMBILI" w:date="2025-04-25T13:08:00Z">
          <w:pPr>
            <w:autoSpaceDE w:val="0"/>
            <w:autoSpaceDN w:val="0"/>
            <w:jc w:val="both"/>
          </w:pPr>
        </w:pPrChange>
      </w:pPr>
      <w:ins w:id="442" w:author="PRISCILLA NYIMBILI" w:date="2025-04-25T13:07:00Z">
        <w:r>
          <w:rPr>
            <w:rFonts w:ascii="Arial" w:hAnsi="Arial" w:cs="Arial"/>
          </w:rPr>
          <w:t xml:space="preserve">This </w:t>
        </w:r>
      </w:ins>
      <w:ins w:id="443" w:author="PRISCILLA NYIMBILI" w:date="2025-04-25T13:08:00Z">
        <w:r>
          <w:rPr>
            <w:rFonts w:ascii="Arial" w:hAnsi="Arial" w:cs="Arial"/>
          </w:rPr>
          <w:t xml:space="preserve">contract </w:t>
        </w:r>
      </w:ins>
      <w:ins w:id="444" w:author="PRISCILLA NYIMBILI" w:date="2025-04-25T13:07:00Z">
        <w:r w:rsidRPr="004650ED">
          <w:rPr>
            <w:rFonts w:ascii="Arial" w:hAnsi="Arial" w:cs="Arial"/>
          </w:rPr>
          <w:t>expresses the full and complete understanding of the parties with respect to the subject matter hereof and supersedes all prior or contemporaneous proposals, agreements, representations, and understandings, whether written or oral, with respect to the subject matter.   This Agreement may not be amended or modified except in writing signed by each of the parties to the Agreement.  This Agreement shall be construed as to its fair meaning and not strictly for or against either party.  The heading hereof is descriptive only and not to be construed in interpreting the provisions hereof</w:t>
        </w:r>
      </w:ins>
      <w:ins w:id="445" w:author="PRISCILLA NYIMBILI" w:date="2025-04-25T13:08:00Z">
        <w:r>
          <w:rPr>
            <w:rFonts w:ascii="Arial" w:hAnsi="Arial" w:cs="Arial"/>
          </w:rPr>
          <w:t>.</w:t>
        </w:r>
      </w:ins>
    </w:p>
    <w:p w14:paraId="5B260AAA" w14:textId="77777777" w:rsidR="00FA56EC" w:rsidRPr="004D0736" w:rsidDel="00FA56EC" w:rsidRDefault="00FA56EC" w:rsidP="0002474B">
      <w:pPr>
        <w:autoSpaceDE w:val="0"/>
        <w:autoSpaceDN w:val="0"/>
        <w:jc w:val="both"/>
        <w:rPr>
          <w:ins w:id="446" w:author="Hansonga Luyando" w:date="2025-04-25T08:43:00Z"/>
          <w:del w:id="447" w:author="PRISCILLA NYIMBILI" w:date="2025-04-25T13:08:00Z"/>
          <w:rFonts w:ascii="Arial Nova Cond" w:hAnsi="Arial Nova Cond" w:cs="Arial"/>
        </w:rPr>
      </w:pPr>
    </w:p>
    <w:p w14:paraId="176096D3" w14:textId="77777777" w:rsidR="0002474B" w:rsidRPr="004D0736" w:rsidRDefault="0002474B" w:rsidP="0002474B">
      <w:pPr>
        <w:autoSpaceDE w:val="0"/>
        <w:autoSpaceDN w:val="0"/>
        <w:jc w:val="both"/>
        <w:rPr>
          <w:ins w:id="448" w:author="Hansonga Luyando" w:date="2025-04-25T08:43:00Z"/>
          <w:rFonts w:ascii="Arial Nova Cond" w:hAnsi="Arial Nova Cond" w:cs="Arial"/>
        </w:rPr>
      </w:pPr>
    </w:p>
    <w:p w14:paraId="720CA38A" w14:textId="15F68189" w:rsidR="0002474B" w:rsidRPr="00FA56EC" w:rsidRDefault="00FA56EC">
      <w:pPr>
        <w:spacing w:after="160" w:line="360" w:lineRule="auto"/>
        <w:jc w:val="both"/>
        <w:rPr>
          <w:ins w:id="449" w:author="Hansonga Luyando" w:date="2025-04-25T08:43:00Z"/>
          <w:rFonts w:ascii="Arial Nova Cond" w:hAnsi="Arial Nova Cond" w:cs="Arial"/>
          <w:b/>
          <w:color w:val="000000" w:themeColor="text1"/>
          <w:rPrChange w:id="450" w:author="PRISCILLA NYIMBILI" w:date="2025-04-25T13:09:00Z">
            <w:rPr>
              <w:ins w:id="451" w:author="Hansonga Luyando" w:date="2025-04-25T08:43:00Z"/>
              <w:rFonts w:ascii="Arial" w:hAnsi="Arial" w:cs="Arial"/>
              <w:color w:val="000000" w:themeColor="text1"/>
            </w:rPr>
          </w:rPrChange>
        </w:rPr>
        <w:pPrChange w:id="452" w:author="Hansonga Luyando" w:date="2025-04-25T08:43:00Z">
          <w:pPr>
            <w:jc w:val="both"/>
          </w:pPr>
        </w:pPrChange>
      </w:pPr>
      <w:ins w:id="453" w:author="PRISCILLA NYIMBILI" w:date="2025-04-25T13:09:00Z">
        <w:r w:rsidRPr="00FA56EC">
          <w:rPr>
            <w:rFonts w:ascii="Arial Nova Cond" w:hAnsi="Arial Nova Cond" w:cs="Arial"/>
            <w:b/>
            <w:color w:val="000000" w:themeColor="text1"/>
            <w:rPrChange w:id="454" w:author="PRISCILLA NYIMBILI" w:date="2025-04-25T13:09:00Z">
              <w:rPr>
                <w:rFonts w:ascii="Arial Nova Cond" w:hAnsi="Arial Nova Cond" w:cs="Arial"/>
                <w:b/>
                <w:color w:val="000000" w:themeColor="text1"/>
                <w:u w:val="single"/>
              </w:rPr>
            </w:rPrChange>
          </w:rPr>
          <w:t>10</w:t>
        </w:r>
      </w:ins>
      <w:ins w:id="455" w:author="Hansonga Luyando" w:date="2025-04-25T08:43:00Z">
        <w:del w:id="456" w:author="PRISCILLA NYIMBILI" w:date="2025-04-25T13:09:00Z">
          <w:r w:rsidR="0002474B" w:rsidRPr="00FA56EC" w:rsidDel="00FA56EC">
            <w:rPr>
              <w:rFonts w:ascii="Arial Nova Cond" w:hAnsi="Arial Nova Cond" w:cs="Arial"/>
              <w:b/>
              <w:color w:val="000000" w:themeColor="text1"/>
              <w:rPrChange w:id="457" w:author="PRISCILLA NYIMBILI" w:date="2025-04-25T13:09:00Z">
                <w:rPr>
                  <w:rFonts w:ascii="Arial Nova" w:hAnsi="Arial Nova" w:cs="Arial"/>
                  <w:b/>
                  <w:color w:val="000000" w:themeColor="text1"/>
                  <w:u w:val="single"/>
                </w:rPr>
              </w:rPrChange>
            </w:rPr>
            <w:delText>9</w:delText>
          </w:r>
        </w:del>
      </w:ins>
      <w:ins w:id="458" w:author="Hansonga Luyando" w:date="2025-04-25T08:44:00Z">
        <w:r w:rsidR="0002474B" w:rsidRPr="00FA56EC">
          <w:rPr>
            <w:rFonts w:ascii="Arial Nova Cond" w:hAnsi="Arial Nova Cond" w:cs="Arial"/>
            <w:b/>
            <w:color w:val="000000" w:themeColor="text1"/>
            <w:rPrChange w:id="459" w:author="PRISCILLA NYIMBILI" w:date="2025-04-25T13:09:00Z">
              <w:rPr>
                <w:rFonts w:ascii="Arial Nova" w:hAnsi="Arial Nova" w:cs="Arial"/>
                <w:b/>
                <w:color w:val="000000" w:themeColor="text1"/>
                <w:u w:val="single"/>
              </w:rPr>
            </w:rPrChange>
          </w:rPr>
          <w:t>.</w:t>
        </w:r>
      </w:ins>
      <w:ins w:id="460" w:author="Hansonga Luyando" w:date="2025-04-25T08:43:00Z">
        <w:r w:rsidR="0002474B" w:rsidRPr="00FA56EC">
          <w:rPr>
            <w:rFonts w:ascii="Arial Nova Cond" w:hAnsi="Arial Nova Cond" w:cs="Arial"/>
            <w:b/>
            <w:color w:val="000000" w:themeColor="text1"/>
            <w:rPrChange w:id="461" w:author="PRISCILLA NYIMBILI" w:date="2025-04-25T13:09:00Z">
              <w:rPr>
                <w:rFonts w:ascii="Arial" w:hAnsi="Arial" w:cs="Arial"/>
                <w:color w:val="000000" w:themeColor="text1"/>
              </w:rPr>
            </w:rPrChange>
          </w:rPr>
          <w:t>SURVIVAL</w:t>
        </w:r>
      </w:ins>
    </w:p>
    <w:p w14:paraId="69EACF14" w14:textId="77777777" w:rsidR="0002474B" w:rsidRPr="004D0736" w:rsidRDefault="0002474B">
      <w:pPr>
        <w:spacing w:after="160" w:line="276" w:lineRule="auto"/>
        <w:jc w:val="both"/>
        <w:rPr>
          <w:ins w:id="462" w:author="Hansonga Luyando" w:date="2025-04-25T08:43:00Z"/>
          <w:rFonts w:ascii="Arial Nova Cond" w:hAnsi="Arial Nova Cond" w:cs="Arial"/>
          <w:color w:val="000000" w:themeColor="text1"/>
          <w:rPrChange w:id="463" w:author="Hansonga Luyando" w:date="2025-04-25T08:50:00Z">
            <w:rPr>
              <w:ins w:id="464" w:author="Hansonga Luyando" w:date="2025-04-25T08:43:00Z"/>
              <w:rFonts w:ascii="Century Gothic" w:hAnsi="Century Gothic"/>
              <w:b/>
              <w:sz w:val="18"/>
              <w:szCs w:val="18"/>
            </w:rPr>
          </w:rPrChange>
        </w:rPr>
        <w:pPrChange w:id="465" w:author="Hansonga Luyando" w:date="2025-04-25T08:44:00Z">
          <w:pPr>
            <w:spacing w:after="160" w:line="276" w:lineRule="auto"/>
            <w:ind w:left="426"/>
            <w:jc w:val="both"/>
          </w:pPr>
        </w:pPrChange>
      </w:pPr>
      <w:ins w:id="466" w:author="Hansonga Luyando" w:date="2025-04-25T08:43:00Z">
        <w:r w:rsidRPr="004D0736">
          <w:rPr>
            <w:rFonts w:ascii="Arial Nova Cond" w:hAnsi="Arial Nova Cond" w:cs="Arial"/>
            <w:color w:val="000000" w:themeColor="text1"/>
            <w:rPrChange w:id="467" w:author="Hansonga Luyando" w:date="2025-04-25T08:50:00Z">
              <w:rPr>
                <w:rFonts w:ascii="Arial Nova" w:hAnsi="Arial Nova" w:cs="Arial"/>
                <w:color w:val="000000" w:themeColor="text1"/>
              </w:rPr>
            </w:rPrChange>
          </w:rPr>
          <w:t>The termination or expiration of this contract for any reason, shall not release either Party from any liabilities or obligations set forth in the contract which remain to be performed or by their nature would be intended to be applicable following any such termination or expiration.</w:t>
        </w:r>
      </w:ins>
    </w:p>
    <w:p w14:paraId="6F6D2B2D" w14:textId="77777777" w:rsidR="0002474B" w:rsidRPr="004D0736" w:rsidRDefault="0002474B" w:rsidP="0002474B">
      <w:pPr>
        <w:autoSpaceDE w:val="0"/>
        <w:autoSpaceDN w:val="0"/>
        <w:jc w:val="both"/>
        <w:rPr>
          <w:ins w:id="468" w:author="Hansonga Luyando" w:date="2025-04-25T08:43:00Z"/>
          <w:rFonts w:ascii="Arial Nova Cond" w:hAnsi="Arial Nova Cond" w:cs="Arial"/>
        </w:rPr>
      </w:pPr>
    </w:p>
    <w:p w14:paraId="39E18AB5" w14:textId="77777777" w:rsidR="0002474B" w:rsidRPr="004D0736" w:rsidRDefault="0002474B">
      <w:pPr>
        <w:autoSpaceDE w:val="0"/>
        <w:autoSpaceDN w:val="0"/>
        <w:jc w:val="both"/>
        <w:rPr>
          <w:ins w:id="469" w:author="Hansonga Luyando" w:date="2025-04-25T08:42:00Z"/>
          <w:rFonts w:ascii="Arial Nova Cond" w:hAnsi="Arial Nova Cond" w:cs="Arial"/>
          <w:b/>
          <w:rPrChange w:id="470" w:author="Hansonga Luyando" w:date="2025-04-25T08:50:00Z">
            <w:rPr>
              <w:ins w:id="471" w:author="Hansonga Luyando" w:date="2025-04-25T08:42:00Z"/>
              <w:b/>
            </w:rPr>
          </w:rPrChange>
        </w:rPr>
        <w:pPrChange w:id="472" w:author="Hansonga Luyando" w:date="2025-04-25T08:43:00Z">
          <w:pPr>
            <w:numPr>
              <w:ilvl w:val="1"/>
              <w:numId w:val="5"/>
            </w:numPr>
            <w:autoSpaceDE w:val="0"/>
            <w:autoSpaceDN w:val="0"/>
            <w:ind w:left="1440" w:hanging="360"/>
            <w:jc w:val="both"/>
          </w:pPr>
        </w:pPrChange>
      </w:pPr>
    </w:p>
    <w:p w14:paraId="2E453251" w14:textId="77777777" w:rsidR="00DA00FA" w:rsidRPr="004D0736" w:rsidRDefault="00DA00FA">
      <w:pPr>
        <w:tabs>
          <w:tab w:val="left" w:pos="540"/>
        </w:tabs>
        <w:spacing w:line="276" w:lineRule="auto"/>
        <w:jc w:val="both"/>
        <w:rPr>
          <w:ins w:id="473" w:author="Hansonga Luyando" w:date="2025-04-25T08:35:00Z"/>
          <w:rFonts w:ascii="Arial Nova Cond" w:hAnsi="Arial Nova Cond"/>
          <w:rPrChange w:id="474" w:author="Hansonga Luyando" w:date="2025-04-25T08:50:00Z">
            <w:rPr>
              <w:ins w:id="475" w:author="Hansonga Luyando" w:date="2025-04-25T08:35:00Z"/>
            </w:rPr>
          </w:rPrChange>
        </w:rPr>
        <w:pPrChange w:id="476" w:author="Hansonga Luyando" w:date="2025-04-25T08:35:00Z">
          <w:pPr>
            <w:pStyle w:val="ListParagraph"/>
            <w:numPr>
              <w:numId w:val="18"/>
            </w:numPr>
            <w:tabs>
              <w:tab w:val="left" w:pos="540"/>
            </w:tabs>
            <w:spacing w:line="276" w:lineRule="auto"/>
            <w:ind w:left="360" w:hanging="360"/>
            <w:jc w:val="both"/>
          </w:pPr>
        </w:pPrChange>
      </w:pPr>
    </w:p>
    <w:p w14:paraId="14FCB859" w14:textId="77777777" w:rsidR="009E7257" w:rsidRPr="004D0736" w:rsidRDefault="009E7257" w:rsidP="00AC304A">
      <w:pPr>
        <w:jc w:val="both"/>
        <w:rPr>
          <w:rFonts w:ascii="Arial Nova Cond" w:hAnsi="Arial Nova Cond"/>
          <w:b/>
          <w:rPrChange w:id="477" w:author="Hansonga Luyando" w:date="2025-04-25T08:50:00Z">
            <w:rPr>
              <w:b/>
              <w:sz w:val="20"/>
              <w:szCs w:val="20"/>
            </w:rPr>
          </w:rPrChange>
        </w:rPr>
      </w:pPr>
    </w:p>
    <w:p w14:paraId="0A4EC1D3" w14:textId="77777777" w:rsidR="00DB4294" w:rsidRPr="004D0736" w:rsidRDefault="00DB4294" w:rsidP="009E7257">
      <w:pPr>
        <w:rPr>
          <w:rFonts w:ascii="Arial Nova Cond" w:hAnsi="Arial Nova Cond"/>
          <w:b/>
          <w:rPrChange w:id="478" w:author="Hansonga Luyando" w:date="2025-04-25T08:50:00Z">
            <w:rPr>
              <w:b/>
              <w:sz w:val="20"/>
              <w:szCs w:val="20"/>
            </w:rPr>
          </w:rPrChange>
        </w:rPr>
      </w:pPr>
    </w:p>
    <w:p w14:paraId="7F4CDA22" w14:textId="77777777" w:rsidR="007C58BE" w:rsidRPr="004D0736" w:rsidRDefault="007C58BE" w:rsidP="00794EE1">
      <w:pPr>
        <w:jc w:val="both"/>
        <w:rPr>
          <w:rFonts w:ascii="Arial Nova Cond" w:hAnsi="Arial Nova Cond"/>
          <w:b/>
          <w:rPrChange w:id="479" w:author="Hansonga Luyando" w:date="2025-04-25T08:50:00Z">
            <w:rPr>
              <w:b/>
              <w:sz w:val="20"/>
              <w:szCs w:val="20"/>
            </w:rPr>
          </w:rPrChange>
        </w:rPr>
      </w:pPr>
    </w:p>
    <w:p w14:paraId="60709881" w14:textId="77777777" w:rsidR="00DA00FA" w:rsidRPr="004D0736" w:rsidRDefault="00DA00FA" w:rsidP="00794EE1">
      <w:pPr>
        <w:jc w:val="both"/>
        <w:rPr>
          <w:ins w:id="480" w:author="Hansonga Luyando" w:date="2025-04-25T08:37:00Z"/>
          <w:rFonts w:ascii="Arial Nova Cond" w:hAnsi="Arial Nova Cond"/>
          <w:b/>
          <w:rPrChange w:id="481" w:author="Hansonga Luyando" w:date="2025-04-25T08:50:00Z">
            <w:rPr>
              <w:ins w:id="482" w:author="Hansonga Luyando" w:date="2025-04-25T08:37:00Z"/>
              <w:b/>
              <w:sz w:val="20"/>
              <w:szCs w:val="20"/>
            </w:rPr>
          </w:rPrChange>
        </w:rPr>
      </w:pPr>
    </w:p>
    <w:p w14:paraId="1A7D20CF" w14:textId="77777777" w:rsidR="00DA00FA" w:rsidRPr="004D0736" w:rsidRDefault="00DA00FA" w:rsidP="00794EE1">
      <w:pPr>
        <w:jc w:val="both"/>
        <w:rPr>
          <w:ins w:id="483" w:author="Hansonga Luyando" w:date="2025-04-25T08:37:00Z"/>
          <w:rFonts w:ascii="Arial Nova Cond" w:hAnsi="Arial Nova Cond"/>
          <w:b/>
          <w:rPrChange w:id="484" w:author="Hansonga Luyando" w:date="2025-04-25T08:50:00Z">
            <w:rPr>
              <w:ins w:id="485" w:author="Hansonga Luyando" w:date="2025-04-25T08:37:00Z"/>
              <w:b/>
              <w:sz w:val="20"/>
              <w:szCs w:val="20"/>
            </w:rPr>
          </w:rPrChange>
        </w:rPr>
      </w:pPr>
    </w:p>
    <w:p w14:paraId="68E50D7D" w14:textId="77777777" w:rsidR="00DA00FA" w:rsidRPr="004D0736" w:rsidRDefault="00DA00FA" w:rsidP="00794EE1">
      <w:pPr>
        <w:jc w:val="both"/>
        <w:rPr>
          <w:ins w:id="486" w:author="Hansonga Luyando" w:date="2025-04-25T08:40:00Z"/>
          <w:rFonts w:ascii="Arial Nova Cond" w:hAnsi="Arial Nova Cond"/>
          <w:b/>
          <w:rPrChange w:id="487" w:author="Hansonga Luyando" w:date="2025-04-25T08:50:00Z">
            <w:rPr>
              <w:ins w:id="488" w:author="Hansonga Luyando" w:date="2025-04-25T08:40:00Z"/>
              <w:b/>
              <w:sz w:val="20"/>
              <w:szCs w:val="20"/>
            </w:rPr>
          </w:rPrChange>
        </w:rPr>
      </w:pPr>
    </w:p>
    <w:p w14:paraId="60733311" w14:textId="77777777" w:rsidR="0002474B" w:rsidRPr="004D0736" w:rsidRDefault="0002474B" w:rsidP="00794EE1">
      <w:pPr>
        <w:jc w:val="both"/>
        <w:rPr>
          <w:ins w:id="489" w:author="Hansonga Luyando" w:date="2025-04-25T08:40:00Z"/>
          <w:rFonts w:ascii="Arial Nova Cond" w:hAnsi="Arial Nova Cond"/>
          <w:b/>
          <w:rPrChange w:id="490" w:author="Hansonga Luyando" w:date="2025-04-25T08:50:00Z">
            <w:rPr>
              <w:ins w:id="491" w:author="Hansonga Luyando" w:date="2025-04-25T08:40:00Z"/>
              <w:b/>
              <w:sz w:val="20"/>
              <w:szCs w:val="20"/>
            </w:rPr>
          </w:rPrChange>
        </w:rPr>
      </w:pPr>
    </w:p>
    <w:p w14:paraId="0CA96F31" w14:textId="77777777" w:rsidR="0002474B" w:rsidRPr="004D0736" w:rsidRDefault="0002474B" w:rsidP="00794EE1">
      <w:pPr>
        <w:jc w:val="both"/>
        <w:rPr>
          <w:ins w:id="492" w:author="Hansonga Luyando" w:date="2025-04-25T08:40:00Z"/>
          <w:rFonts w:ascii="Arial Nova Cond" w:hAnsi="Arial Nova Cond"/>
          <w:b/>
          <w:rPrChange w:id="493" w:author="Hansonga Luyando" w:date="2025-04-25T08:50:00Z">
            <w:rPr>
              <w:ins w:id="494" w:author="Hansonga Luyando" w:date="2025-04-25T08:40:00Z"/>
              <w:b/>
              <w:sz w:val="20"/>
              <w:szCs w:val="20"/>
            </w:rPr>
          </w:rPrChange>
        </w:rPr>
      </w:pPr>
    </w:p>
    <w:p w14:paraId="25373271" w14:textId="77777777" w:rsidR="0002474B" w:rsidRPr="004D0736" w:rsidRDefault="0002474B" w:rsidP="00794EE1">
      <w:pPr>
        <w:jc w:val="both"/>
        <w:rPr>
          <w:ins w:id="495" w:author="Hansonga Luyando" w:date="2025-04-25T08:40:00Z"/>
          <w:rFonts w:ascii="Arial Nova Cond" w:hAnsi="Arial Nova Cond"/>
          <w:b/>
          <w:rPrChange w:id="496" w:author="Hansonga Luyando" w:date="2025-04-25T08:50:00Z">
            <w:rPr>
              <w:ins w:id="497" w:author="Hansonga Luyando" w:date="2025-04-25T08:40:00Z"/>
              <w:b/>
              <w:sz w:val="20"/>
              <w:szCs w:val="20"/>
            </w:rPr>
          </w:rPrChange>
        </w:rPr>
      </w:pPr>
    </w:p>
    <w:p w14:paraId="43929C75" w14:textId="77777777" w:rsidR="0002474B" w:rsidRPr="004D0736" w:rsidRDefault="0002474B" w:rsidP="00794EE1">
      <w:pPr>
        <w:jc w:val="both"/>
        <w:rPr>
          <w:ins w:id="498" w:author="Hansonga Luyando" w:date="2025-04-25T08:40:00Z"/>
          <w:rFonts w:ascii="Arial Nova Cond" w:hAnsi="Arial Nova Cond"/>
          <w:b/>
          <w:rPrChange w:id="499" w:author="Hansonga Luyando" w:date="2025-04-25T08:50:00Z">
            <w:rPr>
              <w:ins w:id="500" w:author="Hansonga Luyando" w:date="2025-04-25T08:40:00Z"/>
              <w:b/>
              <w:sz w:val="20"/>
              <w:szCs w:val="20"/>
            </w:rPr>
          </w:rPrChange>
        </w:rPr>
      </w:pPr>
    </w:p>
    <w:p w14:paraId="51E95570" w14:textId="77777777" w:rsidR="0002474B" w:rsidRPr="004D0736" w:rsidRDefault="0002474B" w:rsidP="00794EE1">
      <w:pPr>
        <w:jc w:val="both"/>
        <w:rPr>
          <w:ins w:id="501" w:author="Hansonga Luyando" w:date="2025-04-25T08:40:00Z"/>
          <w:rFonts w:ascii="Arial Nova Cond" w:hAnsi="Arial Nova Cond"/>
          <w:b/>
          <w:rPrChange w:id="502" w:author="Hansonga Luyando" w:date="2025-04-25T08:50:00Z">
            <w:rPr>
              <w:ins w:id="503" w:author="Hansonga Luyando" w:date="2025-04-25T08:40:00Z"/>
              <w:b/>
              <w:sz w:val="20"/>
              <w:szCs w:val="20"/>
            </w:rPr>
          </w:rPrChange>
        </w:rPr>
      </w:pPr>
    </w:p>
    <w:p w14:paraId="66BD8B58" w14:textId="77777777" w:rsidR="0002474B" w:rsidRPr="004D0736" w:rsidRDefault="0002474B" w:rsidP="00794EE1">
      <w:pPr>
        <w:jc w:val="both"/>
        <w:rPr>
          <w:ins w:id="504" w:author="Hansonga Luyando" w:date="2025-04-25T08:40:00Z"/>
          <w:rFonts w:ascii="Arial Nova Cond" w:hAnsi="Arial Nova Cond"/>
          <w:b/>
          <w:rPrChange w:id="505" w:author="Hansonga Luyando" w:date="2025-04-25T08:50:00Z">
            <w:rPr>
              <w:ins w:id="506" w:author="Hansonga Luyando" w:date="2025-04-25T08:40:00Z"/>
              <w:b/>
              <w:sz w:val="20"/>
              <w:szCs w:val="20"/>
            </w:rPr>
          </w:rPrChange>
        </w:rPr>
      </w:pPr>
    </w:p>
    <w:p w14:paraId="3B7DE14C" w14:textId="77777777" w:rsidR="0002474B" w:rsidRPr="004D0736" w:rsidRDefault="0002474B" w:rsidP="00794EE1">
      <w:pPr>
        <w:jc w:val="both"/>
        <w:rPr>
          <w:ins w:id="507" w:author="Hansonga Luyando" w:date="2025-04-25T08:40:00Z"/>
          <w:rFonts w:ascii="Arial Nova Cond" w:hAnsi="Arial Nova Cond"/>
          <w:b/>
          <w:rPrChange w:id="508" w:author="Hansonga Luyando" w:date="2025-04-25T08:50:00Z">
            <w:rPr>
              <w:ins w:id="509" w:author="Hansonga Luyando" w:date="2025-04-25T08:40:00Z"/>
              <w:b/>
              <w:sz w:val="20"/>
              <w:szCs w:val="20"/>
            </w:rPr>
          </w:rPrChange>
        </w:rPr>
      </w:pPr>
    </w:p>
    <w:p w14:paraId="11DDFAE0" w14:textId="77777777" w:rsidR="0002474B" w:rsidRPr="004D0736" w:rsidRDefault="0002474B" w:rsidP="00794EE1">
      <w:pPr>
        <w:jc w:val="both"/>
        <w:rPr>
          <w:ins w:id="510" w:author="Hansonga Luyando" w:date="2025-04-25T08:46:00Z"/>
          <w:rFonts w:ascii="Arial Nova Cond" w:hAnsi="Arial Nova Cond"/>
          <w:b/>
          <w:rPrChange w:id="511" w:author="Hansonga Luyando" w:date="2025-04-25T08:50:00Z">
            <w:rPr>
              <w:ins w:id="512" w:author="Hansonga Luyando" w:date="2025-04-25T08:46:00Z"/>
              <w:b/>
              <w:sz w:val="20"/>
              <w:szCs w:val="20"/>
            </w:rPr>
          </w:rPrChange>
        </w:rPr>
      </w:pPr>
    </w:p>
    <w:p w14:paraId="13DEC2A2" w14:textId="77777777" w:rsidR="0002474B" w:rsidRPr="004D0736" w:rsidRDefault="0002474B" w:rsidP="00794EE1">
      <w:pPr>
        <w:jc w:val="both"/>
        <w:rPr>
          <w:ins w:id="513" w:author="Hansonga Luyando" w:date="2025-04-25T08:46:00Z"/>
          <w:rFonts w:ascii="Arial Nova Cond" w:hAnsi="Arial Nova Cond"/>
          <w:b/>
          <w:rPrChange w:id="514" w:author="Hansonga Luyando" w:date="2025-04-25T08:50:00Z">
            <w:rPr>
              <w:ins w:id="515" w:author="Hansonga Luyando" w:date="2025-04-25T08:46:00Z"/>
              <w:b/>
              <w:sz w:val="20"/>
              <w:szCs w:val="20"/>
            </w:rPr>
          </w:rPrChange>
        </w:rPr>
      </w:pPr>
    </w:p>
    <w:p w14:paraId="24A63351" w14:textId="77777777" w:rsidR="0002474B" w:rsidRPr="004D0736" w:rsidRDefault="0002474B" w:rsidP="00794EE1">
      <w:pPr>
        <w:jc w:val="both"/>
        <w:rPr>
          <w:ins w:id="516" w:author="Hansonga Luyando" w:date="2025-04-25T08:46:00Z"/>
          <w:rFonts w:ascii="Arial Nova Cond" w:hAnsi="Arial Nova Cond"/>
          <w:b/>
          <w:rPrChange w:id="517" w:author="Hansonga Luyando" w:date="2025-04-25T08:50:00Z">
            <w:rPr>
              <w:ins w:id="518" w:author="Hansonga Luyando" w:date="2025-04-25T08:46:00Z"/>
              <w:b/>
              <w:sz w:val="20"/>
              <w:szCs w:val="20"/>
            </w:rPr>
          </w:rPrChange>
        </w:rPr>
      </w:pPr>
    </w:p>
    <w:p w14:paraId="0F2C032B" w14:textId="77777777" w:rsidR="0002474B" w:rsidRPr="004D0736" w:rsidRDefault="0002474B" w:rsidP="00794EE1">
      <w:pPr>
        <w:jc w:val="both"/>
        <w:rPr>
          <w:ins w:id="519" w:author="Hansonga Luyando" w:date="2025-04-25T08:46:00Z"/>
          <w:rFonts w:ascii="Arial Nova Cond" w:hAnsi="Arial Nova Cond"/>
          <w:b/>
          <w:rPrChange w:id="520" w:author="Hansonga Luyando" w:date="2025-04-25T08:50:00Z">
            <w:rPr>
              <w:ins w:id="521" w:author="Hansonga Luyando" w:date="2025-04-25T08:46:00Z"/>
              <w:b/>
              <w:sz w:val="20"/>
              <w:szCs w:val="20"/>
            </w:rPr>
          </w:rPrChange>
        </w:rPr>
      </w:pPr>
    </w:p>
    <w:p w14:paraId="4828E00B" w14:textId="77777777" w:rsidR="0002474B" w:rsidRPr="004D0736" w:rsidRDefault="0002474B" w:rsidP="00794EE1">
      <w:pPr>
        <w:jc w:val="both"/>
        <w:rPr>
          <w:ins w:id="522" w:author="Hansonga Luyando" w:date="2025-04-25T08:46:00Z"/>
          <w:rFonts w:ascii="Arial Nova Cond" w:hAnsi="Arial Nova Cond"/>
          <w:b/>
          <w:rPrChange w:id="523" w:author="Hansonga Luyando" w:date="2025-04-25T08:50:00Z">
            <w:rPr>
              <w:ins w:id="524" w:author="Hansonga Luyando" w:date="2025-04-25T08:46:00Z"/>
              <w:b/>
              <w:sz w:val="20"/>
              <w:szCs w:val="20"/>
            </w:rPr>
          </w:rPrChange>
        </w:rPr>
      </w:pPr>
    </w:p>
    <w:p w14:paraId="6D9C01B0" w14:textId="77777777" w:rsidR="0002474B" w:rsidRPr="004D0736" w:rsidRDefault="0002474B" w:rsidP="00794EE1">
      <w:pPr>
        <w:jc w:val="both"/>
        <w:rPr>
          <w:ins w:id="525" w:author="Hansonga Luyando" w:date="2025-04-25T08:46:00Z"/>
          <w:rFonts w:ascii="Arial Nova Cond" w:hAnsi="Arial Nova Cond"/>
          <w:b/>
          <w:rPrChange w:id="526" w:author="Hansonga Luyando" w:date="2025-04-25T08:50:00Z">
            <w:rPr>
              <w:ins w:id="527" w:author="Hansonga Luyando" w:date="2025-04-25T08:46:00Z"/>
              <w:b/>
              <w:sz w:val="20"/>
              <w:szCs w:val="20"/>
            </w:rPr>
          </w:rPrChange>
        </w:rPr>
      </w:pPr>
    </w:p>
    <w:p w14:paraId="435EF440" w14:textId="77777777" w:rsidR="0002474B" w:rsidRPr="004D0736" w:rsidRDefault="0002474B" w:rsidP="00794EE1">
      <w:pPr>
        <w:jc w:val="both"/>
        <w:rPr>
          <w:ins w:id="528" w:author="Hansonga Luyando" w:date="2025-04-25T08:46:00Z"/>
          <w:rFonts w:ascii="Arial Nova Cond" w:hAnsi="Arial Nova Cond"/>
          <w:b/>
          <w:rPrChange w:id="529" w:author="Hansonga Luyando" w:date="2025-04-25T08:50:00Z">
            <w:rPr>
              <w:ins w:id="530" w:author="Hansonga Luyando" w:date="2025-04-25T08:46:00Z"/>
              <w:b/>
              <w:sz w:val="20"/>
              <w:szCs w:val="20"/>
            </w:rPr>
          </w:rPrChange>
        </w:rPr>
      </w:pPr>
    </w:p>
    <w:p w14:paraId="30EAA121" w14:textId="77777777" w:rsidR="0002474B" w:rsidRPr="004D0736" w:rsidRDefault="0002474B" w:rsidP="00794EE1">
      <w:pPr>
        <w:jc w:val="both"/>
        <w:rPr>
          <w:ins w:id="531" w:author="Hansonga Luyando" w:date="2025-04-25T08:46:00Z"/>
          <w:rFonts w:ascii="Arial Nova Cond" w:hAnsi="Arial Nova Cond"/>
          <w:b/>
          <w:rPrChange w:id="532" w:author="Hansonga Luyando" w:date="2025-04-25T08:50:00Z">
            <w:rPr>
              <w:ins w:id="533" w:author="Hansonga Luyando" w:date="2025-04-25T08:46:00Z"/>
              <w:b/>
              <w:sz w:val="20"/>
              <w:szCs w:val="20"/>
            </w:rPr>
          </w:rPrChange>
        </w:rPr>
      </w:pPr>
    </w:p>
    <w:p w14:paraId="2851E8A4" w14:textId="77777777" w:rsidR="0002474B" w:rsidRPr="004D0736" w:rsidRDefault="0002474B" w:rsidP="00794EE1">
      <w:pPr>
        <w:jc w:val="both"/>
        <w:rPr>
          <w:ins w:id="534" w:author="Hansonga Luyando" w:date="2025-04-25T08:46:00Z"/>
          <w:rFonts w:ascii="Arial Nova Cond" w:hAnsi="Arial Nova Cond"/>
          <w:b/>
          <w:rPrChange w:id="535" w:author="Hansonga Luyando" w:date="2025-04-25T08:50:00Z">
            <w:rPr>
              <w:ins w:id="536" w:author="Hansonga Luyando" w:date="2025-04-25T08:46:00Z"/>
              <w:b/>
              <w:sz w:val="20"/>
              <w:szCs w:val="20"/>
            </w:rPr>
          </w:rPrChange>
        </w:rPr>
      </w:pPr>
    </w:p>
    <w:p w14:paraId="18581195" w14:textId="77777777" w:rsidR="0002474B" w:rsidRPr="004D0736" w:rsidRDefault="0002474B" w:rsidP="00794EE1">
      <w:pPr>
        <w:jc w:val="both"/>
        <w:rPr>
          <w:ins w:id="537" w:author="Hansonga Luyando" w:date="2025-04-25T08:46:00Z"/>
          <w:rFonts w:ascii="Arial Nova Cond" w:hAnsi="Arial Nova Cond"/>
          <w:b/>
          <w:rPrChange w:id="538" w:author="Hansonga Luyando" w:date="2025-04-25T08:50:00Z">
            <w:rPr>
              <w:ins w:id="539" w:author="Hansonga Luyando" w:date="2025-04-25T08:46:00Z"/>
              <w:b/>
              <w:sz w:val="20"/>
              <w:szCs w:val="20"/>
            </w:rPr>
          </w:rPrChange>
        </w:rPr>
      </w:pPr>
    </w:p>
    <w:p w14:paraId="2CFBC699" w14:textId="77777777" w:rsidR="0002474B" w:rsidRPr="004D0736" w:rsidRDefault="0002474B" w:rsidP="00794EE1">
      <w:pPr>
        <w:jc w:val="both"/>
        <w:rPr>
          <w:ins w:id="540" w:author="Hansonga Luyando" w:date="2025-04-25T08:46:00Z"/>
          <w:rFonts w:ascii="Arial Nova Cond" w:hAnsi="Arial Nova Cond"/>
          <w:b/>
          <w:rPrChange w:id="541" w:author="Hansonga Luyando" w:date="2025-04-25T08:50:00Z">
            <w:rPr>
              <w:ins w:id="542" w:author="Hansonga Luyando" w:date="2025-04-25T08:46:00Z"/>
              <w:b/>
              <w:sz w:val="20"/>
              <w:szCs w:val="20"/>
            </w:rPr>
          </w:rPrChange>
        </w:rPr>
      </w:pPr>
    </w:p>
    <w:p w14:paraId="0009D97C" w14:textId="77777777" w:rsidR="0002474B" w:rsidRPr="004D0736" w:rsidRDefault="0002474B" w:rsidP="00794EE1">
      <w:pPr>
        <w:jc w:val="both"/>
        <w:rPr>
          <w:ins w:id="543" w:author="Hansonga Luyando" w:date="2025-04-25T08:46:00Z"/>
          <w:rFonts w:ascii="Arial Nova Cond" w:hAnsi="Arial Nova Cond"/>
          <w:b/>
          <w:rPrChange w:id="544" w:author="Hansonga Luyando" w:date="2025-04-25T08:50:00Z">
            <w:rPr>
              <w:ins w:id="545" w:author="Hansonga Luyando" w:date="2025-04-25T08:46:00Z"/>
              <w:b/>
              <w:sz w:val="20"/>
              <w:szCs w:val="20"/>
            </w:rPr>
          </w:rPrChange>
        </w:rPr>
      </w:pPr>
    </w:p>
    <w:p w14:paraId="165EFBF0" w14:textId="77777777" w:rsidR="0002474B" w:rsidRPr="004D0736" w:rsidRDefault="0002474B" w:rsidP="00794EE1">
      <w:pPr>
        <w:jc w:val="both"/>
        <w:rPr>
          <w:ins w:id="546" w:author="Hansonga Luyando" w:date="2025-04-25T08:46:00Z"/>
          <w:rFonts w:ascii="Arial Nova Cond" w:hAnsi="Arial Nova Cond"/>
          <w:b/>
          <w:rPrChange w:id="547" w:author="Hansonga Luyando" w:date="2025-04-25T08:50:00Z">
            <w:rPr>
              <w:ins w:id="548" w:author="Hansonga Luyando" w:date="2025-04-25T08:46:00Z"/>
              <w:b/>
              <w:sz w:val="20"/>
              <w:szCs w:val="20"/>
            </w:rPr>
          </w:rPrChange>
        </w:rPr>
      </w:pPr>
    </w:p>
    <w:p w14:paraId="165B256E" w14:textId="77777777" w:rsidR="0002474B" w:rsidRPr="004D0736" w:rsidRDefault="0002474B" w:rsidP="00794EE1">
      <w:pPr>
        <w:jc w:val="both"/>
        <w:rPr>
          <w:ins w:id="549" w:author="Hansonga Luyando" w:date="2025-04-25T08:46:00Z"/>
          <w:rFonts w:ascii="Arial Nova Cond" w:hAnsi="Arial Nova Cond"/>
          <w:b/>
          <w:rPrChange w:id="550" w:author="Hansonga Luyando" w:date="2025-04-25T08:50:00Z">
            <w:rPr>
              <w:ins w:id="551" w:author="Hansonga Luyando" w:date="2025-04-25T08:46:00Z"/>
              <w:b/>
              <w:sz w:val="20"/>
              <w:szCs w:val="20"/>
            </w:rPr>
          </w:rPrChange>
        </w:rPr>
      </w:pPr>
    </w:p>
    <w:p w14:paraId="2213CFD4" w14:textId="77777777" w:rsidR="0002474B" w:rsidRPr="004D0736" w:rsidRDefault="0002474B" w:rsidP="00794EE1">
      <w:pPr>
        <w:jc w:val="both"/>
        <w:rPr>
          <w:ins w:id="552" w:author="Hansonga Luyando" w:date="2025-04-25T08:46:00Z"/>
          <w:rFonts w:ascii="Arial Nova Cond" w:hAnsi="Arial Nova Cond"/>
          <w:b/>
          <w:rPrChange w:id="553" w:author="Hansonga Luyando" w:date="2025-04-25T08:50:00Z">
            <w:rPr>
              <w:ins w:id="554" w:author="Hansonga Luyando" w:date="2025-04-25T08:46:00Z"/>
              <w:b/>
              <w:sz w:val="20"/>
              <w:szCs w:val="20"/>
            </w:rPr>
          </w:rPrChange>
        </w:rPr>
      </w:pPr>
    </w:p>
    <w:p w14:paraId="24AE781E" w14:textId="77777777" w:rsidR="0002474B" w:rsidRPr="004D0736" w:rsidRDefault="0002474B" w:rsidP="00794EE1">
      <w:pPr>
        <w:jc w:val="both"/>
        <w:rPr>
          <w:ins w:id="555" w:author="Hansonga Luyando" w:date="2025-04-25T08:40:00Z"/>
          <w:rFonts w:ascii="Arial Nova Cond" w:hAnsi="Arial Nova Cond"/>
          <w:b/>
          <w:rPrChange w:id="556" w:author="Hansonga Luyando" w:date="2025-04-25T08:50:00Z">
            <w:rPr>
              <w:ins w:id="557" w:author="Hansonga Luyando" w:date="2025-04-25T08:40:00Z"/>
              <w:b/>
              <w:sz w:val="20"/>
              <w:szCs w:val="20"/>
            </w:rPr>
          </w:rPrChange>
        </w:rPr>
      </w:pPr>
    </w:p>
    <w:p w14:paraId="74AAF298" w14:textId="77777777" w:rsidR="0002474B" w:rsidRPr="004D0736" w:rsidRDefault="0002474B" w:rsidP="00794EE1">
      <w:pPr>
        <w:jc w:val="both"/>
        <w:rPr>
          <w:ins w:id="558" w:author="Hansonga Luyando" w:date="2025-04-25T08:40:00Z"/>
          <w:rFonts w:ascii="Arial Nova Cond" w:hAnsi="Arial Nova Cond"/>
          <w:b/>
          <w:rPrChange w:id="559" w:author="Hansonga Luyando" w:date="2025-04-25T08:50:00Z">
            <w:rPr>
              <w:ins w:id="560" w:author="Hansonga Luyando" w:date="2025-04-25T08:40:00Z"/>
              <w:b/>
              <w:sz w:val="20"/>
              <w:szCs w:val="20"/>
            </w:rPr>
          </w:rPrChange>
        </w:rPr>
      </w:pPr>
    </w:p>
    <w:p w14:paraId="4769549C" w14:textId="77777777" w:rsidR="0002474B" w:rsidRPr="004D0736" w:rsidRDefault="0002474B" w:rsidP="00794EE1">
      <w:pPr>
        <w:jc w:val="both"/>
        <w:rPr>
          <w:ins w:id="561" w:author="Hansonga Luyando" w:date="2025-04-25T08:40:00Z"/>
          <w:rFonts w:ascii="Arial Nova Cond" w:hAnsi="Arial Nova Cond"/>
          <w:b/>
          <w:rPrChange w:id="562" w:author="Hansonga Luyando" w:date="2025-04-25T08:50:00Z">
            <w:rPr>
              <w:ins w:id="563" w:author="Hansonga Luyando" w:date="2025-04-25T08:40:00Z"/>
              <w:b/>
              <w:sz w:val="20"/>
              <w:szCs w:val="20"/>
            </w:rPr>
          </w:rPrChange>
        </w:rPr>
      </w:pPr>
    </w:p>
    <w:p w14:paraId="1945C161" w14:textId="77777777" w:rsidR="0002474B" w:rsidRPr="004D0736" w:rsidRDefault="0002474B" w:rsidP="00794EE1">
      <w:pPr>
        <w:jc w:val="both"/>
        <w:rPr>
          <w:ins w:id="564" w:author="Hansonga Luyando" w:date="2025-04-25T08:40:00Z"/>
          <w:rFonts w:ascii="Arial Nova Cond" w:hAnsi="Arial Nova Cond"/>
          <w:b/>
          <w:rPrChange w:id="565" w:author="Hansonga Luyando" w:date="2025-04-25T08:50:00Z">
            <w:rPr>
              <w:ins w:id="566" w:author="Hansonga Luyando" w:date="2025-04-25T08:40:00Z"/>
              <w:b/>
              <w:sz w:val="20"/>
              <w:szCs w:val="20"/>
            </w:rPr>
          </w:rPrChange>
        </w:rPr>
      </w:pPr>
    </w:p>
    <w:p w14:paraId="71AFFD35" w14:textId="77777777" w:rsidR="0002474B" w:rsidRPr="004D0736" w:rsidRDefault="0002474B" w:rsidP="00794EE1">
      <w:pPr>
        <w:jc w:val="both"/>
        <w:rPr>
          <w:ins w:id="567" w:author="Hansonga Luyando" w:date="2025-04-25T08:37:00Z"/>
          <w:rFonts w:ascii="Arial Nova Cond" w:hAnsi="Arial Nova Cond"/>
          <w:b/>
          <w:rPrChange w:id="568" w:author="Hansonga Luyando" w:date="2025-04-25T08:50:00Z">
            <w:rPr>
              <w:ins w:id="569" w:author="Hansonga Luyando" w:date="2025-04-25T08:37:00Z"/>
              <w:b/>
              <w:sz w:val="20"/>
              <w:szCs w:val="20"/>
            </w:rPr>
          </w:rPrChange>
        </w:rPr>
      </w:pPr>
    </w:p>
    <w:p w14:paraId="6CE9F4E2" w14:textId="77777777" w:rsidR="00DA00FA" w:rsidRPr="004D0736" w:rsidRDefault="00DA00FA" w:rsidP="00794EE1">
      <w:pPr>
        <w:jc w:val="both"/>
        <w:rPr>
          <w:ins w:id="570" w:author="Hansonga Luyando" w:date="2025-04-25T08:37:00Z"/>
          <w:rFonts w:ascii="Arial Nova Cond" w:hAnsi="Arial Nova Cond"/>
          <w:b/>
          <w:rPrChange w:id="571" w:author="Hansonga Luyando" w:date="2025-04-25T08:50:00Z">
            <w:rPr>
              <w:ins w:id="572" w:author="Hansonga Luyando" w:date="2025-04-25T08:37:00Z"/>
              <w:b/>
              <w:sz w:val="20"/>
              <w:szCs w:val="20"/>
            </w:rPr>
          </w:rPrChange>
        </w:rPr>
      </w:pPr>
    </w:p>
    <w:p w14:paraId="08480DC5" w14:textId="571C1F4F" w:rsidR="00AC304A" w:rsidRPr="004D0736" w:rsidRDefault="00794EE1" w:rsidP="00794EE1">
      <w:pPr>
        <w:jc w:val="both"/>
        <w:rPr>
          <w:rFonts w:ascii="Arial Nova Cond" w:hAnsi="Arial Nova Cond"/>
          <w:rPrChange w:id="573" w:author="Hansonga Luyando" w:date="2025-04-25T08:50:00Z">
            <w:rPr>
              <w:sz w:val="20"/>
              <w:szCs w:val="20"/>
            </w:rPr>
          </w:rPrChange>
        </w:rPr>
      </w:pPr>
      <w:r w:rsidRPr="004D0736">
        <w:rPr>
          <w:rFonts w:ascii="Arial Nova Cond" w:hAnsi="Arial Nova Cond"/>
          <w:b/>
          <w:rPrChange w:id="574" w:author="Hansonga Luyando" w:date="2025-04-25T08:50:00Z">
            <w:rPr>
              <w:b/>
              <w:sz w:val="20"/>
              <w:szCs w:val="20"/>
            </w:rPr>
          </w:rPrChange>
        </w:rPr>
        <w:t>IN WITNESS WHEREOF</w:t>
      </w:r>
      <w:r w:rsidR="00AC304A" w:rsidRPr="004D0736">
        <w:rPr>
          <w:rFonts w:ascii="Arial Nova Cond" w:hAnsi="Arial Nova Cond"/>
          <w:rPrChange w:id="575" w:author="Hansonga Luyando" w:date="2025-04-25T08:50:00Z">
            <w:rPr>
              <w:sz w:val="20"/>
              <w:szCs w:val="20"/>
            </w:rPr>
          </w:rPrChange>
        </w:rPr>
        <w:t xml:space="preserve"> </w:t>
      </w:r>
      <w:r w:rsidRPr="004D0736">
        <w:rPr>
          <w:rFonts w:ascii="Arial Nova Cond" w:hAnsi="Arial Nova Cond"/>
          <w:rPrChange w:id="576" w:author="Hansonga Luyando" w:date="2025-04-25T08:50:00Z">
            <w:rPr>
              <w:sz w:val="20"/>
              <w:szCs w:val="20"/>
            </w:rPr>
          </w:rPrChange>
        </w:rPr>
        <w:t xml:space="preserve">the parties </w:t>
      </w:r>
      <w:r w:rsidR="00AC304A" w:rsidRPr="004D0736">
        <w:rPr>
          <w:rFonts w:ascii="Arial Nova Cond" w:hAnsi="Arial Nova Cond"/>
          <w:rPrChange w:id="577" w:author="Hansonga Luyando" w:date="2025-04-25T08:50:00Z">
            <w:rPr>
              <w:sz w:val="20"/>
              <w:szCs w:val="20"/>
            </w:rPr>
          </w:rPrChange>
        </w:rPr>
        <w:t>acknowledge that they have read, understood and agreed to the terms and conditions of this Billboard Contract and hereto have set their respective hands to this Tenancy Contract on the date above written.</w:t>
      </w:r>
    </w:p>
    <w:p w14:paraId="43560E3B" w14:textId="567EC06A" w:rsidR="00794EE1" w:rsidRPr="004D0736" w:rsidRDefault="00794EE1" w:rsidP="00794EE1">
      <w:pPr>
        <w:jc w:val="both"/>
        <w:rPr>
          <w:rFonts w:ascii="Arial Nova Cond" w:hAnsi="Arial Nova Cond"/>
          <w:rPrChange w:id="578" w:author="Hansonga Luyando" w:date="2025-04-25T08:50:00Z">
            <w:rPr>
              <w:sz w:val="20"/>
              <w:szCs w:val="20"/>
            </w:rPr>
          </w:rPrChange>
        </w:rPr>
      </w:pPr>
    </w:p>
    <w:p w14:paraId="576CD74E" w14:textId="77777777" w:rsidR="00794EE1" w:rsidRPr="004D0736" w:rsidRDefault="00794EE1" w:rsidP="00794EE1">
      <w:pPr>
        <w:jc w:val="both"/>
        <w:rPr>
          <w:rFonts w:ascii="Arial Nova Cond" w:hAnsi="Arial Nova Cond"/>
          <w:rPrChange w:id="579" w:author="Hansonga Luyando" w:date="2025-04-25T08:50:00Z">
            <w:rPr>
              <w:sz w:val="20"/>
              <w:szCs w:val="20"/>
            </w:rPr>
          </w:rPrChange>
        </w:rPr>
      </w:pPr>
    </w:p>
    <w:p w14:paraId="03723571" w14:textId="2DCE1BED" w:rsidR="00794EE1" w:rsidRPr="004D0736" w:rsidRDefault="00794EE1" w:rsidP="00794EE1">
      <w:pPr>
        <w:jc w:val="both"/>
        <w:rPr>
          <w:rFonts w:ascii="Arial Nova Cond" w:hAnsi="Arial Nova Cond"/>
          <w:b/>
          <w:u w:val="single"/>
          <w:rPrChange w:id="580" w:author="Hansonga Luyando" w:date="2025-04-25T08:50:00Z">
            <w:rPr>
              <w:b/>
              <w:sz w:val="22"/>
              <w:szCs w:val="22"/>
              <w:u w:val="single"/>
            </w:rPr>
          </w:rPrChange>
        </w:rPr>
      </w:pPr>
      <w:r w:rsidRPr="004D0736">
        <w:rPr>
          <w:rFonts w:ascii="Arial Nova Cond" w:hAnsi="Arial Nova Cond"/>
          <w:b/>
          <w:u w:val="single"/>
          <w:rPrChange w:id="581" w:author="Hansonga Luyando" w:date="2025-04-25T08:50:00Z">
            <w:rPr>
              <w:b/>
              <w:sz w:val="22"/>
              <w:szCs w:val="22"/>
              <w:u w:val="single"/>
            </w:rPr>
          </w:rPrChange>
        </w:rPr>
        <w:t xml:space="preserve">SIGNED ON BEHALF OF FIRSTMARK ADVERTISING &amp; MARKETING </w:t>
      </w:r>
      <w:r w:rsidR="00AC304A" w:rsidRPr="004D0736">
        <w:rPr>
          <w:rFonts w:ascii="Arial Nova Cond" w:hAnsi="Arial Nova Cond"/>
          <w:b/>
          <w:u w:val="single"/>
          <w:rPrChange w:id="582" w:author="Hansonga Luyando" w:date="2025-04-25T08:50:00Z">
            <w:rPr>
              <w:b/>
              <w:sz w:val="22"/>
              <w:szCs w:val="22"/>
              <w:u w:val="single"/>
            </w:rPr>
          </w:rPrChange>
        </w:rPr>
        <w:t>“THE LANDLORD”</w:t>
      </w:r>
    </w:p>
    <w:p w14:paraId="4F78DB5C" w14:textId="77777777" w:rsidR="00794EE1" w:rsidRPr="004D0736" w:rsidRDefault="00794EE1" w:rsidP="00794EE1">
      <w:pPr>
        <w:jc w:val="both"/>
        <w:rPr>
          <w:rFonts w:ascii="Arial Nova Cond" w:hAnsi="Arial Nova Cond"/>
          <w:rPrChange w:id="583" w:author="Hansonga Luyando" w:date="2025-04-25T08:50:00Z">
            <w:rPr>
              <w:sz w:val="20"/>
              <w:szCs w:val="20"/>
            </w:rPr>
          </w:rPrChange>
        </w:rPr>
      </w:pPr>
    </w:p>
    <w:p w14:paraId="6A8431CF" w14:textId="77777777" w:rsidR="00794EE1" w:rsidRPr="004D0736" w:rsidRDefault="00794EE1" w:rsidP="00794EE1">
      <w:pPr>
        <w:jc w:val="both"/>
        <w:rPr>
          <w:rFonts w:ascii="Arial Nova Cond" w:hAnsi="Arial Nova Cond"/>
          <w:rPrChange w:id="584" w:author="Hansonga Luyando" w:date="2025-04-25T08:50:00Z">
            <w:rPr>
              <w:sz w:val="20"/>
              <w:szCs w:val="20"/>
            </w:rPr>
          </w:rPrChange>
        </w:rPr>
      </w:pPr>
    </w:p>
    <w:p w14:paraId="72E9E53A" w14:textId="77777777" w:rsidR="00F07606" w:rsidRPr="004D0736" w:rsidRDefault="00F07606" w:rsidP="00794EE1">
      <w:pPr>
        <w:jc w:val="both"/>
        <w:rPr>
          <w:rFonts w:ascii="Arial Nova Cond" w:hAnsi="Arial Nova Cond"/>
          <w:rPrChange w:id="585" w:author="Hansonga Luyando" w:date="2025-04-25T08:50:00Z">
            <w:rPr>
              <w:sz w:val="20"/>
              <w:szCs w:val="20"/>
            </w:rPr>
          </w:rPrChange>
        </w:rPr>
      </w:pPr>
    </w:p>
    <w:p w14:paraId="6C77C6C9" w14:textId="51A1E14A" w:rsidR="00794EE1" w:rsidRPr="004D0736" w:rsidRDefault="00794EE1" w:rsidP="00794EE1">
      <w:pPr>
        <w:jc w:val="both"/>
        <w:rPr>
          <w:rFonts w:ascii="Arial Nova Cond" w:hAnsi="Arial Nova Cond"/>
          <w:rPrChange w:id="586" w:author="Hansonga Luyando" w:date="2025-04-25T08:50:00Z">
            <w:rPr>
              <w:sz w:val="20"/>
              <w:szCs w:val="20"/>
            </w:rPr>
          </w:rPrChange>
        </w:rPr>
      </w:pPr>
      <w:r w:rsidRPr="004D0736">
        <w:rPr>
          <w:rFonts w:ascii="Arial Nova Cond" w:hAnsi="Arial Nova Cond"/>
          <w:b/>
          <w:rPrChange w:id="587" w:author="Hansonga Luyando" w:date="2025-04-25T08:50:00Z">
            <w:rPr>
              <w:b/>
              <w:sz w:val="20"/>
              <w:szCs w:val="20"/>
            </w:rPr>
          </w:rPrChange>
        </w:rPr>
        <w:t>NAME</w:t>
      </w:r>
      <w:r w:rsidRPr="004D0736">
        <w:rPr>
          <w:rFonts w:ascii="Arial Nova Cond" w:hAnsi="Arial Nova Cond"/>
          <w:rPrChange w:id="588" w:author="Hansonga Luyando" w:date="2025-04-25T08:50:00Z">
            <w:rPr>
              <w:sz w:val="20"/>
              <w:szCs w:val="20"/>
            </w:rPr>
          </w:rPrChange>
        </w:rPr>
        <w:t>:</w:t>
      </w:r>
      <w:r w:rsidRPr="004D0736">
        <w:rPr>
          <w:rFonts w:ascii="Arial Nova Cond" w:hAnsi="Arial Nova Cond"/>
          <w:rPrChange w:id="589" w:author="Hansonga Luyando" w:date="2025-04-25T08:50:00Z">
            <w:rPr>
              <w:sz w:val="20"/>
              <w:szCs w:val="20"/>
            </w:rPr>
          </w:rPrChange>
        </w:rPr>
        <w:tab/>
        <w:t>………………………………………………</w:t>
      </w:r>
      <w:r w:rsidR="00F07606" w:rsidRPr="004D0736">
        <w:rPr>
          <w:rFonts w:ascii="Arial Nova Cond" w:hAnsi="Arial Nova Cond"/>
          <w:rPrChange w:id="590" w:author="Hansonga Luyando" w:date="2025-04-25T08:50:00Z">
            <w:rPr>
              <w:sz w:val="20"/>
              <w:szCs w:val="20"/>
            </w:rPr>
          </w:rPrChange>
        </w:rPr>
        <w:t>………………...</w:t>
      </w:r>
    </w:p>
    <w:p w14:paraId="4A11FF23" w14:textId="77777777" w:rsidR="00794EE1" w:rsidRPr="004D0736" w:rsidRDefault="00794EE1" w:rsidP="00794EE1">
      <w:pPr>
        <w:jc w:val="both"/>
        <w:rPr>
          <w:rFonts w:ascii="Arial Nova Cond" w:hAnsi="Arial Nova Cond"/>
          <w:rPrChange w:id="591" w:author="Hansonga Luyando" w:date="2025-04-25T08:50:00Z">
            <w:rPr>
              <w:sz w:val="20"/>
              <w:szCs w:val="20"/>
            </w:rPr>
          </w:rPrChange>
        </w:rPr>
      </w:pPr>
    </w:p>
    <w:p w14:paraId="2F75ADC5" w14:textId="77777777" w:rsidR="00794EE1" w:rsidRPr="004D0736" w:rsidRDefault="00794EE1" w:rsidP="00794EE1">
      <w:pPr>
        <w:jc w:val="both"/>
        <w:rPr>
          <w:rFonts w:ascii="Arial Nova Cond" w:hAnsi="Arial Nova Cond"/>
          <w:rPrChange w:id="592" w:author="Hansonga Luyando" w:date="2025-04-25T08:50:00Z">
            <w:rPr>
              <w:sz w:val="20"/>
              <w:szCs w:val="20"/>
            </w:rPr>
          </w:rPrChange>
        </w:rPr>
      </w:pPr>
    </w:p>
    <w:p w14:paraId="5098200E" w14:textId="77777777" w:rsidR="00794EE1" w:rsidRPr="004D0736" w:rsidRDefault="00794EE1" w:rsidP="00794EE1">
      <w:pPr>
        <w:jc w:val="both"/>
        <w:rPr>
          <w:rFonts w:ascii="Arial Nova Cond" w:hAnsi="Arial Nova Cond"/>
          <w:rPrChange w:id="593" w:author="Hansonga Luyando" w:date="2025-04-25T08:50:00Z">
            <w:rPr>
              <w:sz w:val="20"/>
              <w:szCs w:val="20"/>
            </w:rPr>
          </w:rPrChange>
        </w:rPr>
      </w:pPr>
    </w:p>
    <w:p w14:paraId="7712897B" w14:textId="1688C729" w:rsidR="00794EE1" w:rsidRPr="004D0736" w:rsidRDefault="00794EE1" w:rsidP="00794EE1">
      <w:pPr>
        <w:jc w:val="both"/>
        <w:rPr>
          <w:rFonts w:ascii="Arial Nova Cond" w:hAnsi="Arial Nova Cond"/>
          <w:rPrChange w:id="594" w:author="Hansonga Luyando" w:date="2025-04-25T08:50:00Z">
            <w:rPr>
              <w:sz w:val="20"/>
              <w:szCs w:val="20"/>
            </w:rPr>
          </w:rPrChange>
        </w:rPr>
      </w:pPr>
      <w:r w:rsidRPr="004D0736">
        <w:rPr>
          <w:rFonts w:ascii="Arial Nova Cond" w:hAnsi="Arial Nova Cond"/>
          <w:b/>
          <w:rPrChange w:id="595" w:author="Hansonga Luyando" w:date="2025-04-25T08:50:00Z">
            <w:rPr>
              <w:b/>
              <w:sz w:val="20"/>
              <w:szCs w:val="20"/>
            </w:rPr>
          </w:rPrChange>
        </w:rPr>
        <w:t>SIGNATURE</w:t>
      </w:r>
      <w:r w:rsidRPr="004D0736">
        <w:rPr>
          <w:rFonts w:ascii="Arial Nova Cond" w:hAnsi="Arial Nova Cond"/>
          <w:rPrChange w:id="596" w:author="Hansonga Luyando" w:date="2025-04-25T08:50:00Z">
            <w:rPr>
              <w:sz w:val="20"/>
              <w:szCs w:val="20"/>
            </w:rPr>
          </w:rPrChange>
        </w:rPr>
        <w:t>: ………………………………………</w:t>
      </w:r>
      <w:r w:rsidR="00F07606" w:rsidRPr="004D0736">
        <w:rPr>
          <w:rFonts w:ascii="Arial Nova Cond" w:hAnsi="Arial Nova Cond"/>
          <w:rPrChange w:id="597" w:author="Hansonga Luyando" w:date="2025-04-25T08:50:00Z">
            <w:rPr>
              <w:sz w:val="20"/>
              <w:szCs w:val="20"/>
            </w:rPr>
          </w:rPrChange>
        </w:rPr>
        <w:t>…………………</w:t>
      </w:r>
    </w:p>
    <w:p w14:paraId="0CED7BC4" w14:textId="77777777" w:rsidR="00AC304A" w:rsidRPr="004D0736" w:rsidRDefault="00AC304A" w:rsidP="00794EE1">
      <w:pPr>
        <w:jc w:val="both"/>
        <w:rPr>
          <w:rFonts w:ascii="Arial Nova Cond" w:hAnsi="Arial Nova Cond"/>
          <w:rPrChange w:id="598" w:author="Hansonga Luyando" w:date="2025-04-25T08:50:00Z">
            <w:rPr>
              <w:sz w:val="20"/>
              <w:szCs w:val="20"/>
            </w:rPr>
          </w:rPrChange>
        </w:rPr>
      </w:pPr>
    </w:p>
    <w:p w14:paraId="0DB1C38E" w14:textId="77777777" w:rsidR="00AC304A" w:rsidRPr="004D0736" w:rsidRDefault="00AC304A" w:rsidP="00794EE1">
      <w:pPr>
        <w:jc w:val="both"/>
        <w:rPr>
          <w:rFonts w:ascii="Arial Nova Cond" w:hAnsi="Arial Nova Cond"/>
          <w:rPrChange w:id="599" w:author="Hansonga Luyando" w:date="2025-04-25T08:50:00Z">
            <w:rPr>
              <w:sz w:val="20"/>
              <w:szCs w:val="20"/>
            </w:rPr>
          </w:rPrChange>
        </w:rPr>
      </w:pPr>
    </w:p>
    <w:p w14:paraId="774D8583" w14:textId="77777777" w:rsidR="00AC304A" w:rsidRPr="004D0736" w:rsidRDefault="00AC304A" w:rsidP="00794EE1">
      <w:pPr>
        <w:jc w:val="both"/>
        <w:rPr>
          <w:rFonts w:ascii="Arial Nova Cond" w:hAnsi="Arial Nova Cond"/>
          <w:rPrChange w:id="600" w:author="Hansonga Luyando" w:date="2025-04-25T08:50:00Z">
            <w:rPr>
              <w:sz w:val="20"/>
              <w:szCs w:val="20"/>
            </w:rPr>
          </w:rPrChange>
        </w:rPr>
      </w:pPr>
    </w:p>
    <w:p w14:paraId="77A7DEA6" w14:textId="4529FFF7" w:rsidR="00AC304A" w:rsidRPr="004D0736" w:rsidRDefault="00AC304A" w:rsidP="00794EE1">
      <w:pPr>
        <w:jc w:val="both"/>
        <w:rPr>
          <w:rFonts w:ascii="Arial Nova Cond" w:hAnsi="Arial Nova Cond"/>
          <w:rPrChange w:id="601" w:author="Hansonga Luyando" w:date="2025-04-25T08:50:00Z">
            <w:rPr>
              <w:sz w:val="20"/>
              <w:szCs w:val="20"/>
            </w:rPr>
          </w:rPrChange>
        </w:rPr>
      </w:pPr>
      <w:r w:rsidRPr="004D0736">
        <w:rPr>
          <w:rFonts w:ascii="Arial Nova Cond" w:hAnsi="Arial Nova Cond"/>
          <w:b/>
          <w:rPrChange w:id="602" w:author="Hansonga Luyando" w:date="2025-04-25T08:50:00Z">
            <w:rPr>
              <w:b/>
              <w:sz w:val="20"/>
              <w:szCs w:val="20"/>
            </w:rPr>
          </w:rPrChange>
        </w:rPr>
        <w:t>DESIGNATION:</w:t>
      </w:r>
      <w:r w:rsidRPr="004D0736">
        <w:rPr>
          <w:rFonts w:ascii="Arial Nova Cond" w:hAnsi="Arial Nova Cond"/>
          <w:rPrChange w:id="603" w:author="Hansonga Luyando" w:date="2025-04-25T08:50:00Z">
            <w:rPr>
              <w:sz w:val="20"/>
              <w:szCs w:val="20"/>
            </w:rPr>
          </w:rPrChange>
        </w:rPr>
        <w:t>……………………………………………………….</w:t>
      </w:r>
    </w:p>
    <w:p w14:paraId="1D313011" w14:textId="77777777" w:rsidR="00794EE1" w:rsidRPr="004D0736" w:rsidRDefault="00794EE1" w:rsidP="00794EE1">
      <w:pPr>
        <w:jc w:val="both"/>
        <w:rPr>
          <w:rFonts w:ascii="Arial Nova Cond" w:hAnsi="Arial Nova Cond"/>
          <w:rPrChange w:id="604" w:author="Hansonga Luyando" w:date="2025-04-25T08:50:00Z">
            <w:rPr>
              <w:sz w:val="20"/>
              <w:szCs w:val="20"/>
            </w:rPr>
          </w:rPrChange>
        </w:rPr>
      </w:pPr>
    </w:p>
    <w:p w14:paraId="61257BE8" w14:textId="77777777" w:rsidR="00AC304A" w:rsidRPr="004D0736" w:rsidRDefault="00AC304A" w:rsidP="00794EE1">
      <w:pPr>
        <w:jc w:val="both"/>
        <w:rPr>
          <w:rFonts w:ascii="Arial Nova Cond" w:hAnsi="Arial Nova Cond"/>
          <w:rPrChange w:id="605" w:author="Hansonga Luyando" w:date="2025-04-25T08:50:00Z">
            <w:rPr>
              <w:sz w:val="20"/>
              <w:szCs w:val="20"/>
            </w:rPr>
          </w:rPrChange>
        </w:rPr>
      </w:pPr>
    </w:p>
    <w:p w14:paraId="6EAF964A" w14:textId="77777777" w:rsidR="00AC304A" w:rsidRPr="004D0736" w:rsidRDefault="00AC304A" w:rsidP="00794EE1">
      <w:pPr>
        <w:jc w:val="both"/>
        <w:rPr>
          <w:rFonts w:ascii="Arial Nova Cond" w:hAnsi="Arial Nova Cond"/>
          <w:rPrChange w:id="606" w:author="Hansonga Luyando" w:date="2025-04-25T08:50:00Z">
            <w:rPr>
              <w:sz w:val="20"/>
              <w:szCs w:val="20"/>
            </w:rPr>
          </w:rPrChange>
        </w:rPr>
      </w:pPr>
    </w:p>
    <w:p w14:paraId="030DC3BD" w14:textId="643AFB41" w:rsidR="00794EE1" w:rsidRPr="004D0736" w:rsidRDefault="00AC304A" w:rsidP="00794EE1">
      <w:pPr>
        <w:jc w:val="both"/>
        <w:rPr>
          <w:rFonts w:ascii="Arial Nova Cond" w:hAnsi="Arial Nova Cond"/>
          <w:rPrChange w:id="607" w:author="Hansonga Luyando" w:date="2025-04-25T08:50:00Z">
            <w:rPr>
              <w:sz w:val="20"/>
              <w:szCs w:val="20"/>
            </w:rPr>
          </w:rPrChange>
        </w:rPr>
      </w:pPr>
      <w:r w:rsidRPr="004D0736">
        <w:rPr>
          <w:rFonts w:ascii="Arial Nova Cond" w:hAnsi="Arial Nova Cond"/>
          <w:b/>
          <w:rPrChange w:id="608" w:author="Hansonga Luyando" w:date="2025-04-25T08:50:00Z">
            <w:rPr>
              <w:b/>
              <w:sz w:val="20"/>
              <w:szCs w:val="20"/>
            </w:rPr>
          </w:rPrChange>
        </w:rPr>
        <w:t>WITNESS:</w:t>
      </w:r>
      <w:r w:rsidRPr="004D0736">
        <w:rPr>
          <w:rFonts w:ascii="Arial Nova Cond" w:hAnsi="Arial Nova Cond"/>
          <w:rPrChange w:id="609" w:author="Hansonga Luyando" w:date="2025-04-25T08:50:00Z">
            <w:rPr>
              <w:sz w:val="20"/>
              <w:szCs w:val="20"/>
            </w:rPr>
          </w:rPrChange>
        </w:rPr>
        <w:t>………………………………………………………………</w:t>
      </w:r>
    </w:p>
    <w:p w14:paraId="342CE814" w14:textId="77777777" w:rsidR="00AC304A" w:rsidRPr="004D0736" w:rsidRDefault="00AC304A" w:rsidP="00794EE1">
      <w:pPr>
        <w:jc w:val="both"/>
        <w:rPr>
          <w:rFonts w:ascii="Arial Nova Cond" w:hAnsi="Arial Nova Cond"/>
          <w:rPrChange w:id="610" w:author="Hansonga Luyando" w:date="2025-04-25T08:50:00Z">
            <w:rPr>
              <w:sz w:val="20"/>
              <w:szCs w:val="20"/>
            </w:rPr>
          </w:rPrChange>
        </w:rPr>
      </w:pPr>
    </w:p>
    <w:p w14:paraId="39D02261" w14:textId="77777777" w:rsidR="00AC304A" w:rsidRPr="004D0736" w:rsidRDefault="00AC304A" w:rsidP="00794EE1">
      <w:pPr>
        <w:jc w:val="both"/>
        <w:rPr>
          <w:rFonts w:ascii="Arial Nova Cond" w:hAnsi="Arial Nova Cond"/>
          <w:rPrChange w:id="611" w:author="Hansonga Luyando" w:date="2025-04-25T08:50:00Z">
            <w:rPr>
              <w:sz w:val="20"/>
              <w:szCs w:val="20"/>
            </w:rPr>
          </w:rPrChange>
        </w:rPr>
      </w:pPr>
    </w:p>
    <w:p w14:paraId="421AC8AE" w14:textId="77777777" w:rsidR="00794EE1" w:rsidRPr="004D0736" w:rsidRDefault="00794EE1" w:rsidP="00794EE1">
      <w:pPr>
        <w:jc w:val="both"/>
        <w:rPr>
          <w:rFonts w:ascii="Arial Nova Cond" w:hAnsi="Arial Nova Cond"/>
          <w:rPrChange w:id="612" w:author="Hansonga Luyando" w:date="2025-04-25T08:50:00Z">
            <w:rPr>
              <w:sz w:val="20"/>
              <w:szCs w:val="20"/>
            </w:rPr>
          </w:rPrChange>
        </w:rPr>
      </w:pPr>
    </w:p>
    <w:p w14:paraId="45C5E8B2" w14:textId="5139DF00" w:rsidR="00AC304A" w:rsidRPr="004D0736" w:rsidRDefault="00AC304A" w:rsidP="00794EE1">
      <w:pPr>
        <w:jc w:val="both"/>
        <w:rPr>
          <w:rFonts w:ascii="Arial Nova Cond" w:hAnsi="Arial Nova Cond"/>
          <w:b/>
          <w:rPrChange w:id="613" w:author="Hansonga Luyando" w:date="2025-04-25T08:50:00Z">
            <w:rPr>
              <w:b/>
              <w:sz w:val="20"/>
              <w:szCs w:val="20"/>
            </w:rPr>
          </w:rPrChange>
        </w:rPr>
      </w:pPr>
      <w:r w:rsidRPr="004D0736">
        <w:rPr>
          <w:rFonts w:ascii="Arial Nova Cond" w:hAnsi="Arial Nova Cond"/>
          <w:b/>
          <w:rPrChange w:id="614" w:author="Hansonga Luyando" w:date="2025-04-25T08:50:00Z">
            <w:rPr>
              <w:b/>
              <w:sz w:val="20"/>
              <w:szCs w:val="20"/>
            </w:rPr>
          </w:rPrChange>
        </w:rPr>
        <w:t>SIGNATURE:………………………………………………………….</w:t>
      </w:r>
    </w:p>
    <w:p w14:paraId="00C3B849" w14:textId="77777777" w:rsidR="00AC304A" w:rsidRPr="004D0736" w:rsidRDefault="00AC304A" w:rsidP="00794EE1">
      <w:pPr>
        <w:jc w:val="both"/>
        <w:rPr>
          <w:rFonts w:ascii="Arial Nova Cond" w:hAnsi="Arial Nova Cond"/>
          <w:b/>
          <w:rPrChange w:id="615" w:author="Hansonga Luyando" w:date="2025-04-25T08:50:00Z">
            <w:rPr>
              <w:b/>
              <w:sz w:val="20"/>
              <w:szCs w:val="20"/>
            </w:rPr>
          </w:rPrChange>
        </w:rPr>
      </w:pPr>
    </w:p>
    <w:p w14:paraId="6F818236" w14:textId="77777777" w:rsidR="00AC304A" w:rsidRPr="004D0736" w:rsidRDefault="00AC304A" w:rsidP="00794EE1">
      <w:pPr>
        <w:jc w:val="both"/>
        <w:rPr>
          <w:rFonts w:ascii="Arial Nova Cond" w:hAnsi="Arial Nova Cond"/>
          <w:rPrChange w:id="616" w:author="Hansonga Luyando" w:date="2025-04-25T08:50:00Z">
            <w:rPr>
              <w:sz w:val="20"/>
              <w:szCs w:val="20"/>
            </w:rPr>
          </w:rPrChange>
        </w:rPr>
      </w:pPr>
    </w:p>
    <w:p w14:paraId="18919CB3" w14:textId="0EE7D161" w:rsidR="00794EE1" w:rsidRPr="004D0736" w:rsidRDefault="00794EE1" w:rsidP="00794EE1">
      <w:pPr>
        <w:jc w:val="both"/>
        <w:rPr>
          <w:rFonts w:ascii="Arial Nova Cond" w:hAnsi="Arial Nova Cond"/>
          <w:rPrChange w:id="617" w:author="Hansonga Luyando" w:date="2025-04-25T08:50:00Z">
            <w:rPr>
              <w:sz w:val="20"/>
              <w:szCs w:val="20"/>
            </w:rPr>
          </w:rPrChange>
        </w:rPr>
      </w:pPr>
      <w:r w:rsidRPr="004D0736">
        <w:rPr>
          <w:rFonts w:ascii="Arial Nova Cond" w:hAnsi="Arial Nova Cond"/>
          <w:b/>
          <w:rPrChange w:id="618" w:author="Hansonga Luyando" w:date="2025-04-25T08:50:00Z">
            <w:rPr>
              <w:b/>
              <w:sz w:val="20"/>
              <w:szCs w:val="20"/>
            </w:rPr>
          </w:rPrChange>
        </w:rPr>
        <w:t>DATE</w:t>
      </w:r>
      <w:r w:rsidRPr="004D0736">
        <w:rPr>
          <w:rFonts w:ascii="Arial Nova Cond" w:hAnsi="Arial Nova Cond"/>
          <w:rPrChange w:id="619" w:author="Hansonga Luyando" w:date="2025-04-25T08:50:00Z">
            <w:rPr>
              <w:sz w:val="20"/>
              <w:szCs w:val="20"/>
            </w:rPr>
          </w:rPrChange>
        </w:rPr>
        <w:t>: …………………………………</w:t>
      </w:r>
      <w:r w:rsidR="00F07606" w:rsidRPr="004D0736">
        <w:rPr>
          <w:rFonts w:ascii="Arial Nova Cond" w:hAnsi="Arial Nova Cond"/>
          <w:rPrChange w:id="620" w:author="Hansonga Luyando" w:date="2025-04-25T08:50:00Z">
            <w:rPr>
              <w:sz w:val="20"/>
              <w:szCs w:val="20"/>
            </w:rPr>
          </w:rPrChange>
        </w:rPr>
        <w:t>……………………………….</w:t>
      </w:r>
    </w:p>
    <w:p w14:paraId="673C6C5D" w14:textId="77777777" w:rsidR="00AC304A" w:rsidRPr="004D0736" w:rsidRDefault="00AC304A" w:rsidP="00794EE1">
      <w:pPr>
        <w:jc w:val="both"/>
        <w:rPr>
          <w:rFonts w:ascii="Arial Nova Cond" w:hAnsi="Arial Nova Cond"/>
          <w:u w:val="single"/>
          <w:rPrChange w:id="621" w:author="Hansonga Luyando" w:date="2025-04-25T08:50:00Z">
            <w:rPr>
              <w:sz w:val="20"/>
              <w:szCs w:val="20"/>
              <w:u w:val="single"/>
            </w:rPr>
          </w:rPrChange>
        </w:rPr>
      </w:pPr>
    </w:p>
    <w:p w14:paraId="25352F35" w14:textId="77777777" w:rsidR="00794EE1" w:rsidRPr="004D0736" w:rsidRDefault="00794EE1" w:rsidP="00794EE1">
      <w:pPr>
        <w:jc w:val="both"/>
        <w:rPr>
          <w:rFonts w:ascii="Arial Nova Cond" w:hAnsi="Arial Nova Cond"/>
          <w:rPrChange w:id="622" w:author="Hansonga Luyando" w:date="2025-04-25T08:50:00Z">
            <w:rPr>
              <w:sz w:val="20"/>
              <w:szCs w:val="20"/>
            </w:rPr>
          </w:rPrChange>
        </w:rPr>
      </w:pPr>
    </w:p>
    <w:p w14:paraId="566D4C93" w14:textId="3A1F8BA1" w:rsidR="00AC304A" w:rsidRPr="004D0736" w:rsidRDefault="00AC304A" w:rsidP="00794EE1">
      <w:pPr>
        <w:jc w:val="both"/>
        <w:rPr>
          <w:rFonts w:ascii="Arial Nova Cond" w:hAnsi="Arial Nova Cond"/>
          <w:rPrChange w:id="623" w:author="Hansonga Luyando" w:date="2025-04-25T08:50:00Z">
            <w:rPr>
              <w:sz w:val="20"/>
              <w:szCs w:val="20"/>
            </w:rPr>
          </w:rPrChange>
        </w:rPr>
      </w:pPr>
      <w:r w:rsidRPr="004D0736">
        <w:rPr>
          <w:rFonts w:ascii="Arial Nova Cond" w:hAnsi="Arial Nova Cond"/>
          <w:rPrChange w:id="624" w:author="Hansonga Luyando" w:date="2025-04-25T08:50:00Z">
            <w:rPr>
              <w:sz w:val="20"/>
              <w:szCs w:val="20"/>
            </w:rPr>
          </w:rPrChange>
        </w:rPr>
        <w:t>The terms and conditions of this Tenancy Contract have been approved by the Tenant</w:t>
      </w:r>
    </w:p>
    <w:p w14:paraId="12073DF9" w14:textId="77777777" w:rsidR="00794EE1" w:rsidRPr="004D0736" w:rsidRDefault="00794EE1" w:rsidP="00794EE1">
      <w:pPr>
        <w:jc w:val="both"/>
        <w:rPr>
          <w:rFonts w:ascii="Arial Nova Cond" w:hAnsi="Arial Nova Cond"/>
          <w:rPrChange w:id="625" w:author="Hansonga Luyando" w:date="2025-04-25T08:50:00Z">
            <w:rPr>
              <w:sz w:val="20"/>
              <w:szCs w:val="20"/>
            </w:rPr>
          </w:rPrChange>
        </w:rPr>
      </w:pPr>
    </w:p>
    <w:p w14:paraId="792C8C2B" w14:textId="77777777" w:rsidR="000D617D" w:rsidRPr="004D0736" w:rsidRDefault="000D617D" w:rsidP="00794EE1">
      <w:pPr>
        <w:jc w:val="both"/>
        <w:rPr>
          <w:rFonts w:ascii="Arial Nova Cond" w:hAnsi="Arial Nova Cond"/>
          <w:rPrChange w:id="626" w:author="Hansonga Luyando" w:date="2025-04-25T08:50:00Z">
            <w:rPr>
              <w:sz w:val="20"/>
              <w:szCs w:val="20"/>
            </w:rPr>
          </w:rPrChange>
        </w:rPr>
      </w:pPr>
    </w:p>
    <w:p w14:paraId="3AE13733" w14:textId="43355DD6" w:rsidR="00794EE1" w:rsidRPr="004D0736" w:rsidRDefault="00794EE1" w:rsidP="00794EE1">
      <w:pPr>
        <w:jc w:val="both"/>
        <w:rPr>
          <w:rFonts w:ascii="Arial Nova Cond" w:hAnsi="Arial Nova Cond"/>
          <w:b/>
          <w:rPrChange w:id="627" w:author="Hansonga Luyando" w:date="2025-04-25T08:50:00Z">
            <w:rPr>
              <w:b/>
              <w:sz w:val="22"/>
              <w:szCs w:val="22"/>
            </w:rPr>
          </w:rPrChange>
        </w:rPr>
      </w:pPr>
      <w:r w:rsidRPr="004D0736">
        <w:rPr>
          <w:rFonts w:ascii="Arial Nova Cond" w:hAnsi="Arial Nova Cond"/>
          <w:b/>
          <w:u w:val="single"/>
          <w:rPrChange w:id="628" w:author="Hansonga Luyando" w:date="2025-04-25T08:50:00Z">
            <w:rPr>
              <w:b/>
              <w:sz w:val="22"/>
              <w:szCs w:val="22"/>
              <w:u w:val="single"/>
            </w:rPr>
          </w:rPrChange>
        </w:rPr>
        <w:t xml:space="preserve">SIGNED ON BEHALF OF </w:t>
      </w:r>
      <w:r w:rsidR="00BB36BE" w:rsidRPr="004D0736">
        <w:rPr>
          <w:rFonts w:ascii="Arial Nova Cond" w:hAnsi="Arial Nova Cond"/>
          <w:b/>
          <w:bCs/>
          <w:u w:val="single"/>
          <w:rPrChange w:id="629" w:author="Hansonga Luyando" w:date="2025-04-25T08:50:00Z">
            <w:rPr>
              <w:b/>
              <w:bCs/>
              <w:sz w:val="20"/>
              <w:szCs w:val="20"/>
              <w:u w:val="single"/>
            </w:rPr>
          </w:rPrChange>
        </w:rPr>
        <w:t>INDO ZAMBIA BANK</w:t>
      </w:r>
      <w:r w:rsidR="00BB36BE" w:rsidRPr="004D0736">
        <w:rPr>
          <w:rFonts w:ascii="Arial Nova Cond" w:hAnsi="Arial Nova Cond"/>
          <w:b/>
          <w:u w:val="single"/>
          <w:rPrChange w:id="630" w:author="Hansonga Luyando" w:date="2025-04-25T08:50:00Z">
            <w:rPr>
              <w:b/>
              <w:sz w:val="22"/>
              <w:szCs w:val="22"/>
              <w:u w:val="single"/>
            </w:rPr>
          </w:rPrChange>
        </w:rPr>
        <w:t xml:space="preserve">  </w:t>
      </w:r>
      <w:r w:rsidR="00AC304A" w:rsidRPr="004D0736">
        <w:rPr>
          <w:rFonts w:ascii="Arial Nova Cond" w:hAnsi="Arial Nova Cond"/>
          <w:b/>
          <w:u w:val="single"/>
          <w:rPrChange w:id="631" w:author="Hansonga Luyando" w:date="2025-04-25T08:50:00Z">
            <w:rPr>
              <w:b/>
              <w:sz w:val="22"/>
              <w:szCs w:val="22"/>
              <w:u w:val="single"/>
            </w:rPr>
          </w:rPrChange>
        </w:rPr>
        <w:t>“THE TENANT”</w:t>
      </w:r>
    </w:p>
    <w:p w14:paraId="5279EA9D" w14:textId="77777777" w:rsidR="00F07606" w:rsidRPr="004D0736" w:rsidRDefault="00F07606" w:rsidP="00794EE1">
      <w:pPr>
        <w:jc w:val="both"/>
        <w:rPr>
          <w:rFonts w:ascii="Arial Nova Cond" w:hAnsi="Arial Nova Cond"/>
          <w:rPrChange w:id="632" w:author="Hansonga Luyando" w:date="2025-04-25T08:50:00Z">
            <w:rPr>
              <w:sz w:val="20"/>
              <w:szCs w:val="20"/>
            </w:rPr>
          </w:rPrChange>
        </w:rPr>
      </w:pPr>
    </w:p>
    <w:p w14:paraId="2DF944BE" w14:textId="77777777" w:rsidR="00AC304A" w:rsidRPr="004D0736" w:rsidRDefault="00AC304A" w:rsidP="00794EE1">
      <w:pPr>
        <w:jc w:val="both"/>
        <w:rPr>
          <w:rFonts w:ascii="Arial Nova Cond" w:hAnsi="Arial Nova Cond"/>
          <w:rPrChange w:id="633" w:author="Hansonga Luyando" w:date="2025-04-25T08:50:00Z">
            <w:rPr>
              <w:sz w:val="20"/>
              <w:szCs w:val="20"/>
            </w:rPr>
          </w:rPrChange>
        </w:rPr>
      </w:pPr>
    </w:p>
    <w:p w14:paraId="57A8936C" w14:textId="77777777" w:rsidR="000D617D" w:rsidRPr="004D0736" w:rsidRDefault="000D617D" w:rsidP="00794EE1">
      <w:pPr>
        <w:jc w:val="both"/>
        <w:rPr>
          <w:rFonts w:ascii="Arial Nova Cond" w:hAnsi="Arial Nova Cond"/>
          <w:rPrChange w:id="634" w:author="Hansonga Luyando" w:date="2025-04-25T08:50:00Z">
            <w:rPr>
              <w:sz w:val="20"/>
              <w:szCs w:val="20"/>
            </w:rPr>
          </w:rPrChange>
        </w:rPr>
      </w:pPr>
    </w:p>
    <w:p w14:paraId="54B7281D" w14:textId="3DCAEC97" w:rsidR="00794EE1" w:rsidRPr="004D0736" w:rsidRDefault="00794EE1" w:rsidP="00794EE1">
      <w:pPr>
        <w:jc w:val="both"/>
        <w:rPr>
          <w:rFonts w:ascii="Arial Nova Cond" w:hAnsi="Arial Nova Cond"/>
          <w:rPrChange w:id="635" w:author="Hansonga Luyando" w:date="2025-04-25T08:50:00Z">
            <w:rPr>
              <w:sz w:val="20"/>
              <w:szCs w:val="20"/>
            </w:rPr>
          </w:rPrChange>
        </w:rPr>
      </w:pPr>
      <w:r w:rsidRPr="004D0736">
        <w:rPr>
          <w:rFonts w:ascii="Arial Nova Cond" w:hAnsi="Arial Nova Cond"/>
          <w:b/>
          <w:rPrChange w:id="636" w:author="Hansonga Luyando" w:date="2025-04-25T08:50:00Z">
            <w:rPr>
              <w:b/>
              <w:sz w:val="20"/>
              <w:szCs w:val="20"/>
            </w:rPr>
          </w:rPrChange>
        </w:rPr>
        <w:t>NAME</w:t>
      </w:r>
      <w:r w:rsidRPr="004D0736">
        <w:rPr>
          <w:rFonts w:ascii="Arial Nova Cond" w:hAnsi="Arial Nova Cond"/>
          <w:rPrChange w:id="637" w:author="Hansonga Luyando" w:date="2025-04-25T08:50:00Z">
            <w:rPr>
              <w:sz w:val="20"/>
              <w:szCs w:val="20"/>
            </w:rPr>
          </w:rPrChange>
        </w:rPr>
        <w:t>:</w:t>
      </w:r>
      <w:r w:rsidR="00F07606" w:rsidRPr="004D0736">
        <w:rPr>
          <w:rFonts w:ascii="Arial Nova Cond" w:hAnsi="Arial Nova Cond"/>
          <w:rPrChange w:id="638" w:author="Hansonga Luyando" w:date="2025-04-25T08:50:00Z">
            <w:rPr>
              <w:sz w:val="20"/>
              <w:szCs w:val="20"/>
            </w:rPr>
          </w:rPrChange>
        </w:rPr>
        <w:t xml:space="preserve"> </w:t>
      </w:r>
      <w:r w:rsidR="00F07606" w:rsidRPr="004D0736">
        <w:rPr>
          <w:rFonts w:ascii="Arial Nova Cond" w:hAnsi="Arial Nova Cond"/>
          <w:rPrChange w:id="639" w:author="Hansonga Luyando" w:date="2025-04-25T08:50:00Z">
            <w:rPr>
              <w:sz w:val="20"/>
              <w:szCs w:val="20"/>
            </w:rPr>
          </w:rPrChange>
        </w:rPr>
        <w:tab/>
        <w:t>………………………………………………………………...</w:t>
      </w:r>
    </w:p>
    <w:p w14:paraId="1E2C2EDA" w14:textId="77777777" w:rsidR="00794EE1" w:rsidRPr="004D0736" w:rsidRDefault="00794EE1" w:rsidP="00794EE1">
      <w:pPr>
        <w:jc w:val="both"/>
        <w:rPr>
          <w:rFonts w:ascii="Arial Nova Cond" w:hAnsi="Arial Nova Cond"/>
          <w:rPrChange w:id="640" w:author="Hansonga Luyando" w:date="2025-04-25T08:50:00Z">
            <w:rPr>
              <w:sz w:val="20"/>
              <w:szCs w:val="20"/>
            </w:rPr>
          </w:rPrChange>
        </w:rPr>
      </w:pPr>
    </w:p>
    <w:p w14:paraId="4ECF0729" w14:textId="77777777" w:rsidR="00AC304A" w:rsidRPr="004D0736" w:rsidRDefault="00AC304A" w:rsidP="00794EE1">
      <w:pPr>
        <w:jc w:val="both"/>
        <w:rPr>
          <w:rFonts w:ascii="Arial Nova Cond" w:hAnsi="Arial Nova Cond"/>
          <w:rPrChange w:id="641" w:author="Hansonga Luyando" w:date="2025-04-25T08:50:00Z">
            <w:rPr>
              <w:sz w:val="20"/>
              <w:szCs w:val="20"/>
            </w:rPr>
          </w:rPrChange>
        </w:rPr>
      </w:pPr>
    </w:p>
    <w:p w14:paraId="77529D70" w14:textId="77777777" w:rsidR="00AC304A" w:rsidRPr="004D0736" w:rsidRDefault="00AC304A" w:rsidP="00794EE1">
      <w:pPr>
        <w:jc w:val="both"/>
        <w:rPr>
          <w:rFonts w:ascii="Arial Nova Cond" w:hAnsi="Arial Nova Cond"/>
          <w:rPrChange w:id="642" w:author="Hansonga Luyando" w:date="2025-04-25T08:50:00Z">
            <w:rPr>
              <w:sz w:val="20"/>
              <w:szCs w:val="20"/>
            </w:rPr>
          </w:rPrChange>
        </w:rPr>
      </w:pPr>
    </w:p>
    <w:p w14:paraId="200E1AD1" w14:textId="1EDF1A33" w:rsidR="00794EE1" w:rsidRPr="004D0736" w:rsidRDefault="00794EE1" w:rsidP="00794EE1">
      <w:pPr>
        <w:jc w:val="both"/>
        <w:rPr>
          <w:rFonts w:ascii="Arial Nova Cond" w:hAnsi="Arial Nova Cond"/>
          <w:rPrChange w:id="643" w:author="Hansonga Luyando" w:date="2025-04-25T08:50:00Z">
            <w:rPr>
              <w:sz w:val="20"/>
              <w:szCs w:val="20"/>
            </w:rPr>
          </w:rPrChange>
        </w:rPr>
      </w:pPr>
      <w:r w:rsidRPr="004D0736">
        <w:rPr>
          <w:rFonts w:ascii="Arial Nova Cond" w:hAnsi="Arial Nova Cond"/>
          <w:b/>
          <w:rPrChange w:id="644" w:author="Hansonga Luyando" w:date="2025-04-25T08:50:00Z">
            <w:rPr>
              <w:b/>
              <w:sz w:val="20"/>
              <w:szCs w:val="20"/>
            </w:rPr>
          </w:rPrChange>
        </w:rPr>
        <w:t>SIGNATURE</w:t>
      </w:r>
      <w:r w:rsidRPr="004D0736">
        <w:rPr>
          <w:rFonts w:ascii="Arial Nova Cond" w:hAnsi="Arial Nova Cond"/>
          <w:rPrChange w:id="645" w:author="Hansonga Luyando" w:date="2025-04-25T08:50:00Z">
            <w:rPr>
              <w:sz w:val="20"/>
              <w:szCs w:val="20"/>
            </w:rPr>
          </w:rPrChange>
        </w:rPr>
        <w:t>:</w:t>
      </w:r>
      <w:r w:rsidR="00F07606" w:rsidRPr="004D0736">
        <w:rPr>
          <w:rFonts w:ascii="Arial Nova Cond" w:hAnsi="Arial Nova Cond"/>
          <w:rPrChange w:id="646" w:author="Hansonga Luyando" w:date="2025-04-25T08:50:00Z">
            <w:rPr>
              <w:sz w:val="20"/>
              <w:szCs w:val="20"/>
            </w:rPr>
          </w:rPrChange>
        </w:rPr>
        <w:t xml:space="preserve"> …………………………………………………………</w:t>
      </w:r>
    </w:p>
    <w:p w14:paraId="21295F61" w14:textId="376EC0F5" w:rsidR="00794EE1" w:rsidRPr="004D0736" w:rsidRDefault="00794EE1" w:rsidP="00794EE1">
      <w:pPr>
        <w:jc w:val="both"/>
        <w:rPr>
          <w:rFonts w:ascii="Arial Nova Cond" w:hAnsi="Arial Nova Cond"/>
          <w:rPrChange w:id="647" w:author="Hansonga Luyando" w:date="2025-04-25T08:50:00Z">
            <w:rPr>
              <w:sz w:val="20"/>
              <w:szCs w:val="20"/>
            </w:rPr>
          </w:rPrChange>
        </w:rPr>
      </w:pPr>
      <w:r w:rsidRPr="004D0736">
        <w:rPr>
          <w:rFonts w:ascii="Arial Nova Cond" w:hAnsi="Arial Nova Cond"/>
          <w:rPrChange w:id="648" w:author="Hansonga Luyando" w:date="2025-04-25T08:50:00Z">
            <w:rPr>
              <w:sz w:val="20"/>
              <w:szCs w:val="20"/>
            </w:rPr>
          </w:rPrChange>
        </w:rPr>
        <w:tab/>
      </w:r>
    </w:p>
    <w:p w14:paraId="2EED46CE" w14:textId="77777777" w:rsidR="00AC304A" w:rsidRPr="004D0736" w:rsidRDefault="00AC304A" w:rsidP="00794EE1">
      <w:pPr>
        <w:jc w:val="both"/>
        <w:rPr>
          <w:rFonts w:ascii="Arial Nova Cond" w:hAnsi="Arial Nova Cond"/>
          <w:rPrChange w:id="649" w:author="Hansonga Luyando" w:date="2025-04-25T08:50:00Z">
            <w:rPr>
              <w:sz w:val="20"/>
              <w:szCs w:val="20"/>
            </w:rPr>
          </w:rPrChange>
        </w:rPr>
      </w:pPr>
    </w:p>
    <w:p w14:paraId="5FC21178" w14:textId="77777777" w:rsidR="00AC304A" w:rsidRPr="004D0736" w:rsidRDefault="00AC304A" w:rsidP="00794EE1">
      <w:pPr>
        <w:jc w:val="both"/>
        <w:rPr>
          <w:rFonts w:ascii="Arial Nova Cond" w:hAnsi="Arial Nova Cond"/>
          <w:rPrChange w:id="650" w:author="Hansonga Luyando" w:date="2025-04-25T08:50:00Z">
            <w:rPr>
              <w:sz w:val="20"/>
              <w:szCs w:val="20"/>
            </w:rPr>
          </w:rPrChange>
        </w:rPr>
      </w:pPr>
    </w:p>
    <w:p w14:paraId="3325111F" w14:textId="6538479A" w:rsidR="00AC304A" w:rsidRPr="004D0736" w:rsidRDefault="00AC304A" w:rsidP="00794EE1">
      <w:pPr>
        <w:jc w:val="both"/>
        <w:rPr>
          <w:rFonts w:ascii="Arial Nova Cond" w:hAnsi="Arial Nova Cond"/>
          <w:b/>
          <w:rPrChange w:id="651" w:author="Hansonga Luyando" w:date="2025-04-25T08:50:00Z">
            <w:rPr>
              <w:b/>
              <w:sz w:val="20"/>
              <w:szCs w:val="20"/>
            </w:rPr>
          </w:rPrChange>
        </w:rPr>
      </w:pPr>
      <w:r w:rsidRPr="004D0736">
        <w:rPr>
          <w:rFonts w:ascii="Arial Nova Cond" w:hAnsi="Arial Nova Cond"/>
          <w:b/>
          <w:rPrChange w:id="652" w:author="Hansonga Luyando" w:date="2025-04-25T08:50:00Z">
            <w:rPr>
              <w:b/>
              <w:sz w:val="20"/>
              <w:szCs w:val="20"/>
            </w:rPr>
          </w:rPrChange>
        </w:rPr>
        <w:t>DESIGNATION:………………………………………………………</w:t>
      </w:r>
    </w:p>
    <w:p w14:paraId="300E94A6" w14:textId="77777777" w:rsidR="00AC304A" w:rsidRPr="004D0736" w:rsidRDefault="00AC304A" w:rsidP="00794EE1">
      <w:pPr>
        <w:jc w:val="both"/>
        <w:rPr>
          <w:rFonts w:ascii="Arial Nova Cond" w:hAnsi="Arial Nova Cond"/>
          <w:rPrChange w:id="653" w:author="Hansonga Luyando" w:date="2025-04-25T08:50:00Z">
            <w:rPr>
              <w:sz w:val="20"/>
              <w:szCs w:val="20"/>
            </w:rPr>
          </w:rPrChange>
        </w:rPr>
      </w:pPr>
    </w:p>
    <w:p w14:paraId="7BB76782" w14:textId="77777777" w:rsidR="00AC304A" w:rsidRPr="004D0736" w:rsidRDefault="00AC304A" w:rsidP="00794EE1">
      <w:pPr>
        <w:jc w:val="both"/>
        <w:rPr>
          <w:rFonts w:ascii="Arial Nova Cond" w:hAnsi="Arial Nova Cond"/>
          <w:rPrChange w:id="654" w:author="Hansonga Luyando" w:date="2025-04-25T08:50:00Z">
            <w:rPr>
              <w:sz w:val="20"/>
              <w:szCs w:val="20"/>
            </w:rPr>
          </w:rPrChange>
        </w:rPr>
      </w:pPr>
    </w:p>
    <w:p w14:paraId="3B1FBE7B" w14:textId="77777777" w:rsidR="00AC304A" w:rsidRPr="004D0736" w:rsidRDefault="00AC304A" w:rsidP="00794EE1">
      <w:pPr>
        <w:jc w:val="both"/>
        <w:rPr>
          <w:rFonts w:ascii="Arial Nova Cond" w:hAnsi="Arial Nova Cond"/>
          <w:rPrChange w:id="655" w:author="Hansonga Luyando" w:date="2025-04-25T08:50:00Z">
            <w:rPr>
              <w:sz w:val="20"/>
              <w:szCs w:val="20"/>
            </w:rPr>
          </w:rPrChange>
        </w:rPr>
      </w:pPr>
    </w:p>
    <w:p w14:paraId="460AD8A4" w14:textId="4FCA9242" w:rsidR="00AC304A" w:rsidRPr="004D0736" w:rsidRDefault="00AC304A" w:rsidP="00794EE1">
      <w:pPr>
        <w:jc w:val="both"/>
        <w:rPr>
          <w:rFonts w:ascii="Arial Nova Cond" w:hAnsi="Arial Nova Cond"/>
          <w:rPrChange w:id="656" w:author="Hansonga Luyando" w:date="2025-04-25T08:50:00Z">
            <w:rPr>
              <w:sz w:val="20"/>
              <w:szCs w:val="20"/>
            </w:rPr>
          </w:rPrChange>
        </w:rPr>
      </w:pPr>
      <w:r w:rsidRPr="004D0736">
        <w:rPr>
          <w:rFonts w:ascii="Arial Nova Cond" w:hAnsi="Arial Nova Cond"/>
          <w:b/>
          <w:rPrChange w:id="657" w:author="Hansonga Luyando" w:date="2025-04-25T08:50:00Z">
            <w:rPr>
              <w:b/>
              <w:sz w:val="20"/>
              <w:szCs w:val="20"/>
            </w:rPr>
          </w:rPrChange>
        </w:rPr>
        <w:t>WITNESS NAME:</w:t>
      </w:r>
      <w:r w:rsidRPr="004D0736">
        <w:rPr>
          <w:rFonts w:ascii="Arial Nova Cond" w:hAnsi="Arial Nova Cond"/>
          <w:rPrChange w:id="658" w:author="Hansonga Luyando" w:date="2025-04-25T08:50:00Z">
            <w:rPr>
              <w:sz w:val="20"/>
              <w:szCs w:val="20"/>
            </w:rPr>
          </w:rPrChange>
        </w:rPr>
        <w:t>……………………………………</w:t>
      </w:r>
      <w:r w:rsidR="000D617D" w:rsidRPr="004D0736">
        <w:rPr>
          <w:rFonts w:ascii="Arial Nova Cond" w:hAnsi="Arial Nova Cond"/>
          <w:rPrChange w:id="659" w:author="Hansonga Luyando" w:date="2025-04-25T08:50:00Z">
            <w:rPr>
              <w:sz w:val="20"/>
              <w:szCs w:val="20"/>
            </w:rPr>
          </w:rPrChange>
        </w:rPr>
        <w:t>………………..</w:t>
      </w:r>
    </w:p>
    <w:p w14:paraId="2959C75E" w14:textId="77777777" w:rsidR="000D617D" w:rsidRPr="004D0736" w:rsidRDefault="000D617D" w:rsidP="00794EE1">
      <w:pPr>
        <w:jc w:val="both"/>
        <w:rPr>
          <w:rFonts w:ascii="Arial Nova Cond" w:hAnsi="Arial Nova Cond"/>
          <w:rPrChange w:id="660" w:author="Hansonga Luyando" w:date="2025-04-25T08:50:00Z">
            <w:rPr>
              <w:sz w:val="20"/>
              <w:szCs w:val="20"/>
            </w:rPr>
          </w:rPrChange>
        </w:rPr>
      </w:pPr>
    </w:p>
    <w:p w14:paraId="74422F5F" w14:textId="77777777" w:rsidR="000D617D" w:rsidRPr="004D0736" w:rsidRDefault="000D617D" w:rsidP="00794EE1">
      <w:pPr>
        <w:jc w:val="both"/>
        <w:rPr>
          <w:rFonts w:ascii="Arial Nova Cond" w:hAnsi="Arial Nova Cond"/>
          <w:rPrChange w:id="661" w:author="Hansonga Luyando" w:date="2025-04-25T08:50:00Z">
            <w:rPr>
              <w:sz w:val="20"/>
              <w:szCs w:val="20"/>
            </w:rPr>
          </w:rPrChange>
        </w:rPr>
      </w:pPr>
    </w:p>
    <w:p w14:paraId="21265137" w14:textId="27758928" w:rsidR="000D617D" w:rsidRPr="004D0736" w:rsidRDefault="000D617D" w:rsidP="00794EE1">
      <w:pPr>
        <w:jc w:val="both"/>
        <w:rPr>
          <w:rFonts w:ascii="Arial Nova Cond" w:hAnsi="Arial Nova Cond"/>
          <w:rPrChange w:id="662" w:author="Hansonga Luyando" w:date="2025-04-25T08:50:00Z">
            <w:rPr>
              <w:sz w:val="20"/>
              <w:szCs w:val="20"/>
            </w:rPr>
          </w:rPrChange>
        </w:rPr>
      </w:pPr>
      <w:r w:rsidRPr="004D0736">
        <w:rPr>
          <w:rFonts w:ascii="Arial Nova Cond" w:hAnsi="Arial Nova Cond"/>
          <w:b/>
          <w:rPrChange w:id="663" w:author="Hansonga Luyando" w:date="2025-04-25T08:50:00Z">
            <w:rPr>
              <w:b/>
              <w:sz w:val="20"/>
              <w:szCs w:val="20"/>
            </w:rPr>
          </w:rPrChange>
        </w:rPr>
        <w:t>SIGNATURE:</w:t>
      </w:r>
      <w:r w:rsidRPr="004D0736">
        <w:rPr>
          <w:rFonts w:ascii="Arial Nova Cond" w:hAnsi="Arial Nova Cond"/>
          <w:rPrChange w:id="664" w:author="Hansonga Luyando" w:date="2025-04-25T08:50:00Z">
            <w:rPr>
              <w:sz w:val="20"/>
              <w:szCs w:val="20"/>
            </w:rPr>
          </w:rPrChange>
        </w:rPr>
        <w:t>……………………………………………………………</w:t>
      </w:r>
    </w:p>
    <w:p w14:paraId="631B92BB" w14:textId="77777777" w:rsidR="000D617D" w:rsidRPr="004D0736" w:rsidRDefault="000D617D" w:rsidP="00794EE1">
      <w:pPr>
        <w:jc w:val="both"/>
        <w:rPr>
          <w:rFonts w:ascii="Arial Nova Cond" w:hAnsi="Arial Nova Cond"/>
          <w:rPrChange w:id="665" w:author="Hansonga Luyando" w:date="2025-04-25T08:50:00Z">
            <w:rPr>
              <w:sz w:val="20"/>
              <w:szCs w:val="20"/>
            </w:rPr>
          </w:rPrChange>
        </w:rPr>
      </w:pPr>
    </w:p>
    <w:p w14:paraId="56066D11" w14:textId="77777777" w:rsidR="000D617D" w:rsidRPr="004D0736" w:rsidRDefault="000D617D" w:rsidP="00794EE1">
      <w:pPr>
        <w:jc w:val="both"/>
        <w:rPr>
          <w:rFonts w:ascii="Arial Nova Cond" w:hAnsi="Arial Nova Cond"/>
          <w:rPrChange w:id="666" w:author="Hansonga Luyando" w:date="2025-04-25T08:50:00Z">
            <w:rPr>
              <w:sz w:val="20"/>
              <w:szCs w:val="20"/>
            </w:rPr>
          </w:rPrChange>
        </w:rPr>
      </w:pPr>
    </w:p>
    <w:p w14:paraId="2BA83B0F" w14:textId="7EF2D574" w:rsidR="00F07606" w:rsidRPr="004D0736" w:rsidRDefault="00794EE1" w:rsidP="000D617D">
      <w:pPr>
        <w:jc w:val="both"/>
        <w:rPr>
          <w:rFonts w:ascii="Arial Nova Cond" w:hAnsi="Arial Nova Cond"/>
          <w:rPrChange w:id="667" w:author="Hansonga Luyando" w:date="2025-04-25T08:50:00Z">
            <w:rPr>
              <w:sz w:val="20"/>
              <w:szCs w:val="20"/>
            </w:rPr>
          </w:rPrChange>
        </w:rPr>
      </w:pPr>
      <w:r w:rsidRPr="004D0736">
        <w:rPr>
          <w:rFonts w:ascii="Arial Nova Cond" w:hAnsi="Arial Nova Cond"/>
          <w:b/>
          <w:rPrChange w:id="668" w:author="Hansonga Luyando" w:date="2025-04-25T08:50:00Z">
            <w:rPr>
              <w:b/>
              <w:sz w:val="20"/>
              <w:szCs w:val="20"/>
            </w:rPr>
          </w:rPrChange>
        </w:rPr>
        <w:t>DATE</w:t>
      </w:r>
      <w:r w:rsidRPr="004D0736">
        <w:rPr>
          <w:rFonts w:ascii="Arial Nova Cond" w:hAnsi="Arial Nova Cond"/>
          <w:rPrChange w:id="669" w:author="Hansonga Luyando" w:date="2025-04-25T08:50:00Z">
            <w:rPr>
              <w:sz w:val="20"/>
              <w:szCs w:val="20"/>
            </w:rPr>
          </w:rPrChange>
        </w:rPr>
        <w:t xml:space="preserve">: </w:t>
      </w:r>
      <w:r w:rsidR="00F07606" w:rsidRPr="004D0736">
        <w:rPr>
          <w:rFonts w:ascii="Arial Nova Cond" w:hAnsi="Arial Nova Cond"/>
          <w:rPrChange w:id="670" w:author="Hansonga Luyando" w:date="2025-04-25T08:50:00Z">
            <w:rPr>
              <w:sz w:val="20"/>
              <w:szCs w:val="20"/>
            </w:rPr>
          </w:rPrChange>
        </w:rPr>
        <w:t>………………………………………………………………….</w:t>
      </w:r>
      <w:r w:rsidR="000D617D" w:rsidRPr="004D0736">
        <w:rPr>
          <w:rFonts w:ascii="Arial Nova Cond" w:hAnsi="Arial Nova Cond"/>
          <w:rPrChange w:id="671" w:author="Hansonga Luyando" w:date="2025-04-25T08:50:00Z">
            <w:rPr>
              <w:sz w:val="20"/>
              <w:szCs w:val="20"/>
            </w:rPr>
          </w:rPrChange>
        </w:rPr>
        <w:t>..</w:t>
      </w:r>
    </w:p>
    <w:p w14:paraId="3A976F50" w14:textId="77777777" w:rsidR="00B129F0" w:rsidRPr="004D0736" w:rsidRDefault="00B129F0" w:rsidP="000D617D">
      <w:pPr>
        <w:jc w:val="both"/>
        <w:rPr>
          <w:rFonts w:ascii="Arial Nova Cond" w:hAnsi="Arial Nova Cond"/>
          <w:rPrChange w:id="672" w:author="Hansonga Luyando" w:date="2025-04-25T08:50:00Z">
            <w:rPr>
              <w:sz w:val="20"/>
              <w:szCs w:val="20"/>
            </w:rPr>
          </w:rPrChange>
        </w:rPr>
      </w:pPr>
    </w:p>
    <w:p w14:paraId="3F061F0E" w14:textId="77777777" w:rsidR="00CB7C6B" w:rsidRPr="004D0736" w:rsidRDefault="00CB7C6B" w:rsidP="00CB7C6B">
      <w:pPr>
        <w:widowControl w:val="0"/>
        <w:pBdr>
          <w:bottom w:val="single" w:sz="6" w:space="1" w:color="auto"/>
        </w:pBdr>
        <w:autoSpaceDE w:val="0"/>
        <w:autoSpaceDN w:val="0"/>
        <w:adjustRightInd w:val="0"/>
        <w:rPr>
          <w:rFonts w:ascii="Arial Nova Cond" w:eastAsiaTheme="minorEastAsia" w:hAnsi="Arial Nova Cond"/>
          <w:b/>
          <w:lang w:val="en-US" w:eastAsia="en-US"/>
          <w:rPrChange w:id="673" w:author="Hansonga Luyando" w:date="2025-04-25T08:50:00Z">
            <w:rPr>
              <w:rFonts w:eastAsiaTheme="minorEastAsia"/>
              <w:b/>
              <w:lang w:val="en-US" w:eastAsia="en-US"/>
            </w:rPr>
          </w:rPrChange>
        </w:rPr>
      </w:pPr>
    </w:p>
    <w:p w14:paraId="78B2ABFD" w14:textId="0F29509C" w:rsidR="00B8716E" w:rsidRPr="004D0736" w:rsidRDefault="00B8716E" w:rsidP="00CB7C6B">
      <w:pPr>
        <w:widowControl w:val="0"/>
        <w:pBdr>
          <w:bottom w:val="single" w:sz="6" w:space="1" w:color="auto"/>
        </w:pBdr>
        <w:autoSpaceDE w:val="0"/>
        <w:autoSpaceDN w:val="0"/>
        <w:adjustRightInd w:val="0"/>
        <w:rPr>
          <w:rFonts w:ascii="Arial Nova Cond" w:eastAsiaTheme="minorEastAsia" w:hAnsi="Arial Nova Cond"/>
          <w:b/>
          <w:lang w:val="en-US" w:eastAsia="en-US"/>
          <w:rPrChange w:id="674" w:author="Hansonga Luyando" w:date="2025-04-25T08:50:00Z">
            <w:rPr>
              <w:rFonts w:eastAsiaTheme="minorEastAsia"/>
              <w:b/>
              <w:lang w:val="en-US" w:eastAsia="en-US"/>
            </w:rPr>
          </w:rPrChange>
        </w:rPr>
      </w:pPr>
      <w:r w:rsidRPr="004D0736">
        <w:rPr>
          <w:rFonts w:ascii="Arial Nova Cond" w:eastAsiaTheme="minorEastAsia" w:hAnsi="Arial Nova Cond"/>
          <w:b/>
          <w:lang w:val="en-US" w:eastAsia="en-US"/>
          <w:rPrChange w:id="675" w:author="Hansonga Luyando" w:date="2025-04-25T08:50:00Z">
            <w:rPr>
              <w:rFonts w:eastAsiaTheme="minorEastAsia"/>
              <w:b/>
              <w:lang w:val="en-US" w:eastAsia="en-US"/>
            </w:rPr>
          </w:rPrChange>
        </w:rPr>
        <w:t xml:space="preserve">Company Details    </w:t>
      </w:r>
    </w:p>
    <w:p w14:paraId="45FCDC25" w14:textId="77777777" w:rsidR="00CB7C6B" w:rsidRPr="004D0736" w:rsidRDefault="00CB7C6B" w:rsidP="00B8716E">
      <w:pPr>
        <w:widowControl w:val="0"/>
        <w:autoSpaceDE w:val="0"/>
        <w:autoSpaceDN w:val="0"/>
        <w:adjustRightInd w:val="0"/>
        <w:rPr>
          <w:rFonts w:ascii="Arial Nova Cond" w:eastAsiaTheme="minorEastAsia" w:hAnsi="Arial Nova Cond"/>
          <w:b/>
          <w:color w:val="000000"/>
          <w:lang w:val="en-US" w:eastAsia="en-US"/>
          <w:rPrChange w:id="676" w:author="Hansonga Luyando" w:date="2025-04-25T08:50:00Z">
            <w:rPr>
              <w:rFonts w:eastAsiaTheme="minorEastAsia"/>
              <w:b/>
              <w:color w:val="000000"/>
              <w:lang w:val="en-US" w:eastAsia="en-US"/>
            </w:rPr>
          </w:rPrChange>
        </w:rPr>
      </w:pPr>
    </w:p>
    <w:p w14:paraId="4D466A1C" w14:textId="68E22045" w:rsidR="00B8716E" w:rsidRPr="004D0736" w:rsidRDefault="00B8716E" w:rsidP="00B8716E">
      <w:pPr>
        <w:widowControl w:val="0"/>
        <w:autoSpaceDE w:val="0"/>
        <w:autoSpaceDN w:val="0"/>
        <w:adjustRightInd w:val="0"/>
        <w:rPr>
          <w:rFonts w:ascii="Arial Nova Cond" w:eastAsiaTheme="minorEastAsia" w:hAnsi="Arial Nova Cond"/>
          <w:color w:val="000000"/>
          <w:lang w:val="en-US" w:eastAsia="en-US"/>
          <w:rPrChange w:id="677" w:author="Hansonga Luyando" w:date="2025-04-25T08:50:00Z">
            <w:rPr>
              <w:rFonts w:eastAsiaTheme="minorEastAsia"/>
              <w:color w:val="000000"/>
              <w:lang w:val="en-US" w:eastAsia="en-US"/>
            </w:rPr>
          </w:rPrChange>
        </w:rPr>
      </w:pPr>
      <w:r w:rsidRPr="004D0736">
        <w:rPr>
          <w:rFonts w:ascii="Arial Nova Cond" w:eastAsiaTheme="minorEastAsia" w:hAnsi="Arial Nova Cond"/>
          <w:b/>
          <w:color w:val="000000"/>
          <w:lang w:val="en-US" w:eastAsia="en-US"/>
          <w:rPrChange w:id="678" w:author="Hansonga Luyando" w:date="2025-04-25T08:50:00Z">
            <w:rPr>
              <w:rFonts w:eastAsiaTheme="minorEastAsia"/>
              <w:b/>
              <w:color w:val="000000"/>
              <w:lang w:val="en-US" w:eastAsia="en-US"/>
            </w:rPr>
          </w:rPrChange>
        </w:rPr>
        <w:t>Company Name:</w:t>
      </w:r>
      <w:r w:rsidRPr="004D0736">
        <w:rPr>
          <w:rFonts w:ascii="Arial Nova Cond" w:eastAsiaTheme="minorEastAsia" w:hAnsi="Arial Nova Cond"/>
          <w:color w:val="000000"/>
          <w:lang w:val="en-US" w:eastAsia="en-US"/>
          <w:rPrChange w:id="679" w:author="Hansonga Luyando" w:date="2025-04-25T08:50:00Z">
            <w:rPr>
              <w:rFonts w:eastAsiaTheme="minorEastAsia"/>
              <w:color w:val="000000"/>
              <w:lang w:val="en-US" w:eastAsia="en-US"/>
            </w:rPr>
          </w:rPrChange>
        </w:rPr>
        <w:t xml:space="preserve">  </w:t>
      </w:r>
      <w:r w:rsidR="00802471" w:rsidRPr="004D0736">
        <w:rPr>
          <w:rFonts w:ascii="Arial Nova Cond" w:eastAsiaTheme="minorEastAsia" w:hAnsi="Arial Nova Cond"/>
          <w:color w:val="000000"/>
          <w:lang w:val="en-US" w:eastAsia="en-US"/>
          <w:rPrChange w:id="680" w:author="Hansonga Luyando" w:date="2025-04-25T08:50:00Z">
            <w:rPr>
              <w:rFonts w:eastAsiaTheme="minorEastAsia"/>
              <w:color w:val="000000"/>
              <w:lang w:val="en-US" w:eastAsia="en-US"/>
            </w:rPr>
          </w:rPrChange>
        </w:rPr>
        <w:t>FirstMark</w:t>
      </w:r>
      <w:r w:rsidR="00504E8E" w:rsidRPr="004D0736">
        <w:rPr>
          <w:rFonts w:ascii="Arial Nova Cond" w:eastAsiaTheme="minorEastAsia" w:hAnsi="Arial Nova Cond"/>
          <w:color w:val="000000"/>
          <w:lang w:val="en-US" w:eastAsia="en-US"/>
          <w:rPrChange w:id="681" w:author="Hansonga Luyando" w:date="2025-04-25T08:50:00Z">
            <w:rPr>
              <w:rFonts w:eastAsiaTheme="minorEastAsia"/>
              <w:color w:val="000000"/>
              <w:lang w:val="en-US" w:eastAsia="en-US"/>
            </w:rPr>
          </w:rPrChange>
        </w:rPr>
        <w:t xml:space="preserve"> Advertising &amp; Marketing</w:t>
      </w:r>
    </w:p>
    <w:p w14:paraId="7EA91E98" w14:textId="77777777" w:rsidR="00FE1DE6" w:rsidRPr="004D0736" w:rsidRDefault="00FE1DE6" w:rsidP="00B8716E">
      <w:pPr>
        <w:widowControl w:val="0"/>
        <w:autoSpaceDE w:val="0"/>
        <w:autoSpaceDN w:val="0"/>
        <w:adjustRightInd w:val="0"/>
        <w:rPr>
          <w:rFonts w:ascii="Arial Nova Cond" w:eastAsiaTheme="minorEastAsia" w:hAnsi="Arial Nova Cond"/>
          <w:color w:val="000000"/>
          <w:lang w:val="en-US" w:eastAsia="en-US"/>
          <w:rPrChange w:id="682" w:author="Hansonga Luyando" w:date="2025-04-25T08:50:00Z">
            <w:rPr>
              <w:rFonts w:eastAsiaTheme="minorEastAsia"/>
              <w:color w:val="000000"/>
              <w:lang w:val="en-US" w:eastAsia="en-US"/>
            </w:rPr>
          </w:rPrChange>
        </w:rPr>
      </w:pPr>
    </w:p>
    <w:p w14:paraId="21618938" w14:textId="5E961346" w:rsidR="00B8716E" w:rsidRPr="004D0736" w:rsidRDefault="00B8716E" w:rsidP="00B8716E">
      <w:pPr>
        <w:widowControl w:val="0"/>
        <w:autoSpaceDE w:val="0"/>
        <w:autoSpaceDN w:val="0"/>
        <w:adjustRightInd w:val="0"/>
        <w:rPr>
          <w:rFonts w:ascii="Arial Nova Cond" w:eastAsiaTheme="minorEastAsia" w:hAnsi="Arial Nova Cond"/>
          <w:b/>
          <w:color w:val="000000"/>
          <w:lang w:val="en-US" w:eastAsia="en-US"/>
          <w:rPrChange w:id="683" w:author="Hansonga Luyando" w:date="2025-04-25T08:50:00Z">
            <w:rPr>
              <w:rFonts w:eastAsiaTheme="minorEastAsia"/>
              <w:b/>
              <w:color w:val="000000"/>
              <w:lang w:val="en-US" w:eastAsia="en-US"/>
            </w:rPr>
          </w:rPrChange>
        </w:rPr>
      </w:pPr>
      <w:r w:rsidRPr="004D0736">
        <w:rPr>
          <w:rFonts w:ascii="Arial Nova Cond" w:eastAsiaTheme="minorEastAsia" w:hAnsi="Arial Nova Cond"/>
          <w:b/>
          <w:color w:val="000000"/>
          <w:lang w:val="en-US" w:eastAsia="en-US"/>
          <w:rPrChange w:id="684" w:author="Hansonga Luyando" w:date="2025-04-25T08:50:00Z">
            <w:rPr>
              <w:rFonts w:eastAsiaTheme="minorEastAsia"/>
              <w:b/>
              <w:color w:val="000000"/>
              <w:lang w:val="en-US" w:eastAsia="en-US"/>
            </w:rPr>
          </w:rPrChange>
        </w:rPr>
        <w:t xml:space="preserve">Company Registration: </w:t>
      </w:r>
    </w:p>
    <w:p w14:paraId="3907B151" w14:textId="77777777" w:rsidR="00FE1DE6" w:rsidRPr="004D0736" w:rsidRDefault="00FE1DE6" w:rsidP="00B8716E">
      <w:pPr>
        <w:widowControl w:val="0"/>
        <w:autoSpaceDE w:val="0"/>
        <w:autoSpaceDN w:val="0"/>
        <w:adjustRightInd w:val="0"/>
        <w:rPr>
          <w:rFonts w:ascii="Arial Nova Cond" w:eastAsiaTheme="minorEastAsia" w:hAnsi="Arial Nova Cond"/>
          <w:b/>
          <w:color w:val="000000"/>
          <w:lang w:val="en-US" w:eastAsia="en-US"/>
          <w:rPrChange w:id="685" w:author="Hansonga Luyando" w:date="2025-04-25T08:50:00Z">
            <w:rPr>
              <w:rFonts w:eastAsiaTheme="minorEastAsia"/>
              <w:b/>
              <w:color w:val="000000"/>
              <w:lang w:val="en-US" w:eastAsia="en-US"/>
            </w:rPr>
          </w:rPrChange>
        </w:rPr>
      </w:pPr>
    </w:p>
    <w:p w14:paraId="02E7CB3B" w14:textId="25F31344" w:rsidR="00B8716E" w:rsidRPr="004D0736" w:rsidRDefault="00B8716E" w:rsidP="00B8716E">
      <w:pPr>
        <w:widowControl w:val="0"/>
        <w:autoSpaceDE w:val="0"/>
        <w:autoSpaceDN w:val="0"/>
        <w:adjustRightInd w:val="0"/>
        <w:rPr>
          <w:rFonts w:ascii="Arial Nova Cond" w:eastAsiaTheme="minorEastAsia" w:hAnsi="Arial Nova Cond"/>
          <w:b/>
          <w:color w:val="000000"/>
          <w:lang w:val="en-US" w:eastAsia="en-US"/>
          <w:rPrChange w:id="686" w:author="Hansonga Luyando" w:date="2025-04-25T08:50:00Z">
            <w:rPr>
              <w:rFonts w:eastAsiaTheme="minorEastAsia"/>
              <w:b/>
              <w:color w:val="000000"/>
              <w:lang w:val="en-US" w:eastAsia="en-US"/>
            </w:rPr>
          </w:rPrChange>
        </w:rPr>
      </w:pPr>
      <w:r w:rsidRPr="004D0736">
        <w:rPr>
          <w:rFonts w:ascii="Arial Nova Cond" w:eastAsiaTheme="minorEastAsia" w:hAnsi="Arial Nova Cond"/>
          <w:b/>
          <w:color w:val="000000"/>
          <w:lang w:val="en-US" w:eastAsia="en-US"/>
          <w:rPrChange w:id="687" w:author="Hansonga Luyando" w:date="2025-04-25T08:50:00Z">
            <w:rPr>
              <w:rFonts w:eastAsiaTheme="minorEastAsia"/>
              <w:b/>
              <w:color w:val="000000"/>
              <w:lang w:val="en-US" w:eastAsia="en-US"/>
            </w:rPr>
          </w:rPrChange>
        </w:rPr>
        <w:t xml:space="preserve">Vat Registration: </w:t>
      </w:r>
    </w:p>
    <w:p w14:paraId="772A5341" w14:textId="77777777" w:rsidR="00FE1DE6" w:rsidRPr="004D0736" w:rsidRDefault="00FE1DE6" w:rsidP="00B8716E">
      <w:pPr>
        <w:widowControl w:val="0"/>
        <w:autoSpaceDE w:val="0"/>
        <w:autoSpaceDN w:val="0"/>
        <w:adjustRightInd w:val="0"/>
        <w:rPr>
          <w:rFonts w:ascii="Arial Nova Cond" w:eastAsiaTheme="minorEastAsia" w:hAnsi="Arial Nova Cond"/>
          <w:color w:val="000000"/>
          <w:lang w:val="en-US" w:eastAsia="en-US"/>
          <w:rPrChange w:id="688" w:author="Hansonga Luyando" w:date="2025-04-25T08:50:00Z">
            <w:rPr>
              <w:rFonts w:eastAsiaTheme="minorEastAsia"/>
              <w:color w:val="000000"/>
              <w:lang w:val="en-US" w:eastAsia="en-US"/>
            </w:rPr>
          </w:rPrChange>
        </w:rPr>
      </w:pPr>
    </w:p>
    <w:p w14:paraId="02C69C8A" w14:textId="6E857630" w:rsidR="00B8716E" w:rsidRPr="004D0736" w:rsidRDefault="00B8716E" w:rsidP="00B8716E">
      <w:pPr>
        <w:widowControl w:val="0"/>
        <w:autoSpaceDE w:val="0"/>
        <w:autoSpaceDN w:val="0"/>
        <w:adjustRightInd w:val="0"/>
        <w:rPr>
          <w:rFonts w:ascii="Arial Nova Cond" w:eastAsiaTheme="minorEastAsia" w:hAnsi="Arial Nova Cond"/>
          <w:color w:val="000000"/>
          <w:lang w:val="en-US" w:eastAsia="en-US"/>
          <w:rPrChange w:id="689" w:author="Hansonga Luyando" w:date="2025-04-25T08:50:00Z">
            <w:rPr>
              <w:rFonts w:eastAsiaTheme="minorEastAsia"/>
              <w:color w:val="000000"/>
              <w:lang w:val="en-US" w:eastAsia="en-US"/>
            </w:rPr>
          </w:rPrChange>
        </w:rPr>
      </w:pPr>
      <w:r w:rsidRPr="004D0736">
        <w:rPr>
          <w:rFonts w:ascii="Arial Nova Cond" w:eastAsiaTheme="minorEastAsia" w:hAnsi="Arial Nova Cond"/>
          <w:b/>
          <w:color w:val="000000"/>
          <w:lang w:val="en-US" w:eastAsia="en-US"/>
          <w:rPrChange w:id="690" w:author="Hansonga Luyando" w:date="2025-04-25T08:50:00Z">
            <w:rPr>
              <w:rFonts w:eastAsiaTheme="minorEastAsia"/>
              <w:b/>
              <w:color w:val="000000"/>
              <w:lang w:val="en-US" w:eastAsia="en-US"/>
            </w:rPr>
          </w:rPrChange>
        </w:rPr>
        <w:lastRenderedPageBreak/>
        <w:t>Telephone:</w:t>
      </w:r>
      <w:r w:rsidR="00B129F0" w:rsidRPr="004D0736">
        <w:rPr>
          <w:rFonts w:ascii="Arial Nova Cond" w:eastAsiaTheme="minorEastAsia" w:hAnsi="Arial Nova Cond"/>
          <w:color w:val="000000"/>
          <w:lang w:val="en-US" w:eastAsia="en-US"/>
          <w:rPrChange w:id="691" w:author="Hansonga Luyando" w:date="2025-04-25T08:50:00Z">
            <w:rPr>
              <w:rFonts w:eastAsiaTheme="minorEastAsia"/>
              <w:color w:val="000000"/>
              <w:lang w:val="en-US" w:eastAsia="en-US"/>
            </w:rPr>
          </w:rPrChange>
        </w:rPr>
        <w:t xml:space="preserve"> +260 760 690 357 / +265 995 013 786</w:t>
      </w:r>
    </w:p>
    <w:p w14:paraId="25DD2701" w14:textId="77777777" w:rsidR="00FE1DE6" w:rsidRPr="004D0736" w:rsidRDefault="00FE1DE6" w:rsidP="00B8716E">
      <w:pPr>
        <w:widowControl w:val="0"/>
        <w:autoSpaceDE w:val="0"/>
        <w:autoSpaceDN w:val="0"/>
        <w:adjustRightInd w:val="0"/>
        <w:rPr>
          <w:rFonts w:ascii="Arial Nova Cond" w:eastAsiaTheme="minorEastAsia" w:hAnsi="Arial Nova Cond"/>
          <w:color w:val="000000"/>
          <w:lang w:val="en-US" w:eastAsia="en-US"/>
          <w:rPrChange w:id="692" w:author="Hansonga Luyando" w:date="2025-04-25T08:50:00Z">
            <w:rPr>
              <w:rFonts w:eastAsiaTheme="minorEastAsia"/>
              <w:color w:val="000000"/>
              <w:lang w:val="en-US" w:eastAsia="en-US"/>
            </w:rPr>
          </w:rPrChange>
        </w:rPr>
      </w:pPr>
    </w:p>
    <w:p w14:paraId="75D8F19B" w14:textId="47785178" w:rsidR="00B8716E" w:rsidRPr="004D0736" w:rsidRDefault="00B8716E" w:rsidP="00B8716E">
      <w:pPr>
        <w:widowControl w:val="0"/>
        <w:autoSpaceDE w:val="0"/>
        <w:autoSpaceDN w:val="0"/>
        <w:adjustRightInd w:val="0"/>
        <w:rPr>
          <w:rFonts w:ascii="Arial Nova Cond" w:eastAsiaTheme="minorEastAsia" w:hAnsi="Arial Nova Cond"/>
          <w:color w:val="000000"/>
          <w:lang w:val="en-US" w:eastAsia="en-US"/>
          <w:rPrChange w:id="693" w:author="Hansonga Luyando" w:date="2025-04-25T08:50:00Z">
            <w:rPr>
              <w:rFonts w:eastAsiaTheme="minorEastAsia"/>
              <w:color w:val="000000"/>
              <w:lang w:val="en-US" w:eastAsia="en-US"/>
            </w:rPr>
          </w:rPrChange>
        </w:rPr>
      </w:pPr>
      <w:r w:rsidRPr="004D0736">
        <w:rPr>
          <w:rFonts w:ascii="Arial Nova Cond" w:eastAsiaTheme="minorEastAsia" w:hAnsi="Arial Nova Cond"/>
          <w:b/>
          <w:color w:val="000000"/>
          <w:lang w:val="en-US" w:eastAsia="en-US"/>
          <w:rPrChange w:id="694" w:author="Hansonga Luyando" w:date="2025-04-25T08:50:00Z">
            <w:rPr>
              <w:rFonts w:eastAsiaTheme="minorEastAsia"/>
              <w:b/>
              <w:color w:val="000000"/>
              <w:lang w:val="en-US" w:eastAsia="en-US"/>
            </w:rPr>
          </w:rPrChange>
        </w:rPr>
        <w:t>Electronic Address:</w:t>
      </w:r>
      <w:r w:rsidRPr="004D0736">
        <w:rPr>
          <w:rFonts w:ascii="Arial Nova Cond" w:eastAsiaTheme="minorEastAsia" w:hAnsi="Arial Nova Cond"/>
          <w:color w:val="000000"/>
          <w:lang w:val="en-US" w:eastAsia="en-US"/>
          <w:rPrChange w:id="695" w:author="Hansonga Luyando" w:date="2025-04-25T08:50:00Z">
            <w:rPr>
              <w:rFonts w:eastAsiaTheme="minorEastAsia"/>
              <w:color w:val="000000"/>
              <w:lang w:val="en-US" w:eastAsia="en-US"/>
            </w:rPr>
          </w:rPrChange>
        </w:rPr>
        <w:t xml:space="preserve"> </w:t>
      </w:r>
      <w:r w:rsidR="00B129F0" w:rsidRPr="004D0736">
        <w:rPr>
          <w:rFonts w:ascii="Arial Nova Cond" w:eastAsiaTheme="minorEastAsia" w:hAnsi="Arial Nova Cond"/>
          <w:color w:val="0000FF"/>
          <w:lang w:val="en-US" w:eastAsia="en-US"/>
          <w:rPrChange w:id="696" w:author="Hansonga Luyando" w:date="2025-04-25T08:50:00Z">
            <w:rPr>
              <w:rFonts w:eastAsiaTheme="minorEastAsia"/>
              <w:color w:val="0000FF"/>
              <w:lang w:val="en-US" w:eastAsia="en-US"/>
            </w:rPr>
          </w:rPrChange>
        </w:rPr>
        <w:t>sales@firstmarkmw.com</w:t>
      </w:r>
    </w:p>
    <w:p w14:paraId="1EB9B442" w14:textId="77777777" w:rsidR="00B8716E" w:rsidRPr="004D0736" w:rsidRDefault="00B8716E" w:rsidP="00B8716E">
      <w:pPr>
        <w:widowControl w:val="0"/>
        <w:autoSpaceDE w:val="0"/>
        <w:autoSpaceDN w:val="0"/>
        <w:adjustRightInd w:val="0"/>
        <w:rPr>
          <w:rFonts w:ascii="Arial Nova Cond" w:eastAsiaTheme="minorEastAsia" w:hAnsi="Arial Nova Cond"/>
          <w:color w:val="0000FF"/>
          <w:lang w:val="en-US" w:eastAsia="en-US"/>
          <w:rPrChange w:id="697" w:author="Hansonga Luyando" w:date="2025-04-25T08:50:00Z">
            <w:rPr>
              <w:rFonts w:eastAsiaTheme="minorEastAsia"/>
              <w:color w:val="0000FF"/>
              <w:lang w:val="en-US" w:eastAsia="en-US"/>
            </w:rPr>
          </w:rPrChange>
        </w:rPr>
      </w:pPr>
    </w:p>
    <w:p w14:paraId="53105B92" w14:textId="77777777" w:rsidR="00B8716E" w:rsidRPr="004D0736" w:rsidRDefault="00B8716E" w:rsidP="00B8716E">
      <w:pPr>
        <w:widowControl w:val="0"/>
        <w:autoSpaceDE w:val="0"/>
        <w:autoSpaceDN w:val="0"/>
        <w:adjustRightInd w:val="0"/>
        <w:rPr>
          <w:rFonts w:ascii="Arial Nova Cond" w:eastAsiaTheme="minorEastAsia" w:hAnsi="Arial Nova Cond"/>
          <w:b/>
          <w:lang w:val="en-US" w:eastAsia="en-US"/>
          <w:rPrChange w:id="698" w:author="Hansonga Luyando" w:date="2025-04-25T08:50:00Z">
            <w:rPr>
              <w:rFonts w:eastAsiaTheme="minorEastAsia"/>
              <w:b/>
              <w:lang w:val="en-US" w:eastAsia="en-US"/>
            </w:rPr>
          </w:rPrChange>
        </w:rPr>
      </w:pPr>
      <w:r w:rsidRPr="004D0736">
        <w:rPr>
          <w:rFonts w:ascii="Arial Nova Cond" w:eastAsiaTheme="minorEastAsia" w:hAnsi="Arial Nova Cond"/>
          <w:b/>
          <w:lang w:val="en-US" w:eastAsia="en-US"/>
          <w:rPrChange w:id="699" w:author="Hansonga Luyando" w:date="2025-04-25T08:50:00Z">
            <w:rPr>
              <w:rFonts w:eastAsiaTheme="minorEastAsia"/>
              <w:b/>
              <w:lang w:val="en-US" w:eastAsia="en-US"/>
            </w:rPr>
          </w:rPrChange>
        </w:rPr>
        <w:t>Management:</w:t>
      </w:r>
    </w:p>
    <w:p w14:paraId="3595C8D4"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00" w:author="Hansonga Luyando" w:date="2025-04-25T08:50:00Z">
            <w:rPr>
              <w:rFonts w:eastAsiaTheme="minorEastAsia"/>
              <w:lang w:val="en-US" w:eastAsia="en-US"/>
            </w:rPr>
          </w:rPrChange>
        </w:rPr>
      </w:pPr>
    </w:p>
    <w:p w14:paraId="4E465038"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01" w:author="Hansonga Luyando" w:date="2025-04-25T08:50:00Z">
            <w:rPr>
              <w:rFonts w:eastAsiaTheme="minorEastAsia"/>
              <w:lang w:val="en-US" w:eastAsia="en-US"/>
            </w:rPr>
          </w:rPrChange>
        </w:rPr>
      </w:pPr>
      <w:r w:rsidRPr="004D0736">
        <w:rPr>
          <w:rFonts w:ascii="Arial Nova Cond" w:eastAsiaTheme="minorEastAsia" w:hAnsi="Arial Nova Cond"/>
          <w:lang w:val="en-US" w:eastAsia="en-US"/>
          <w:rPrChange w:id="702" w:author="Hansonga Luyando" w:date="2025-04-25T08:50:00Z">
            <w:rPr>
              <w:rFonts w:eastAsiaTheme="minorEastAsia"/>
              <w:lang w:val="en-US" w:eastAsia="en-US"/>
            </w:rPr>
          </w:rPrChange>
        </w:rPr>
        <w:t>Faraaz Aboobaker</w:t>
      </w:r>
    </w:p>
    <w:p w14:paraId="7A806110"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03" w:author="Hansonga Luyando" w:date="2025-04-25T08:50:00Z">
            <w:rPr>
              <w:rFonts w:eastAsiaTheme="minorEastAsia"/>
              <w:lang w:val="en-US" w:eastAsia="en-US"/>
            </w:rPr>
          </w:rPrChange>
        </w:rPr>
      </w:pPr>
    </w:p>
    <w:p w14:paraId="2A189228"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04" w:author="Hansonga Luyando" w:date="2025-04-25T08:50:00Z">
            <w:rPr>
              <w:rFonts w:eastAsiaTheme="minorEastAsia"/>
              <w:lang w:val="en-US" w:eastAsia="en-US"/>
            </w:rPr>
          </w:rPrChange>
        </w:rPr>
      </w:pPr>
      <w:r w:rsidRPr="004D0736">
        <w:rPr>
          <w:rFonts w:ascii="Arial Nova Cond" w:eastAsiaTheme="minorEastAsia" w:hAnsi="Arial Nova Cond"/>
          <w:lang w:val="en-US" w:eastAsia="en-US"/>
          <w:rPrChange w:id="705" w:author="Hansonga Luyando" w:date="2025-04-25T08:50:00Z">
            <w:rPr>
              <w:rFonts w:eastAsiaTheme="minorEastAsia"/>
              <w:lang w:val="en-US" w:eastAsia="en-US"/>
            </w:rPr>
          </w:rPrChange>
        </w:rPr>
        <w:t>Tel: +265 (0) 999 311 228 / 211 211 228</w:t>
      </w:r>
    </w:p>
    <w:p w14:paraId="0BABDF60"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06" w:author="Hansonga Luyando" w:date="2025-04-25T08:50:00Z">
            <w:rPr>
              <w:rFonts w:eastAsiaTheme="minorEastAsia"/>
              <w:lang w:val="en-US" w:eastAsia="en-US"/>
            </w:rPr>
          </w:rPrChange>
        </w:rPr>
      </w:pPr>
    </w:p>
    <w:p w14:paraId="5BA52D5B" w14:textId="58142774" w:rsidR="00B8716E" w:rsidRPr="004D0736" w:rsidRDefault="00B129F0" w:rsidP="00B8716E">
      <w:pPr>
        <w:widowControl w:val="0"/>
        <w:autoSpaceDE w:val="0"/>
        <w:autoSpaceDN w:val="0"/>
        <w:adjustRightInd w:val="0"/>
        <w:rPr>
          <w:rFonts w:ascii="Arial Nova Cond" w:eastAsiaTheme="minorEastAsia" w:hAnsi="Arial Nova Cond"/>
          <w:lang w:val="en-US" w:eastAsia="en-US"/>
          <w:rPrChange w:id="707" w:author="Hansonga Luyando" w:date="2025-04-25T08:50:00Z">
            <w:rPr>
              <w:rFonts w:eastAsiaTheme="minorEastAsia"/>
              <w:lang w:val="en-US" w:eastAsia="en-US"/>
            </w:rPr>
          </w:rPrChange>
        </w:rPr>
      </w:pPr>
      <w:r w:rsidRPr="004D0736">
        <w:rPr>
          <w:rFonts w:ascii="Arial Nova Cond" w:hAnsi="Arial Nova Cond"/>
          <w:rPrChange w:id="708" w:author="Hansonga Luyando" w:date="2025-04-25T08:50:00Z">
            <w:rPr/>
          </w:rPrChange>
        </w:rPr>
        <w:fldChar w:fldCharType="begin"/>
      </w:r>
      <w:r w:rsidRPr="004D0736">
        <w:rPr>
          <w:rFonts w:ascii="Arial Nova Cond" w:hAnsi="Arial Nova Cond"/>
          <w:rPrChange w:id="709" w:author="Hansonga Luyando" w:date="2025-04-25T08:50:00Z">
            <w:rPr/>
          </w:rPrChange>
        </w:rPr>
        <w:instrText>HYPERLINK "mailto:md@lakesidehotelmw.com"</w:instrText>
      </w:r>
      <w:r w:rsidRPr="00C759AF">
        <w:rPr>
          <w:rFonts w:ascii="Arial Nova Cond" w:hAnsi="Arial Nova Cond"/>
        </w:rPr>
      </w:r>
      <w:r w:rsidRPr="004D0736">
        <w:rPr>
          <w:rFonts w:ascii="Arial Nova Cond" w:hAnsi="Arial Nova Cond"/>
          <w:rPrChange w:id="710" w:author="Hansonga Luyando" w:date="2025-04-25T08:50:00Z">
            <w:rPr/>
          </w:rPrChange>
        </w:rPr>
        <w:fldChar w:fldCharType="separate"/>
      </w:r>
      <w:r w:rsidRPr="004D0736">
        <w:rPr>
          <w:rStyle w:val="Hyperlink"/>
          <w:rFonts w:ascii="Arial Nova Cond" w:eastAsiaTheme="minorEastAsia" w:hAnsi="Arial Nova Cond"/>
          <w:lang w:val="en-US" w:eastAsia="en-US"/>
          <w:rPrChange w:id="711" w:author="Hansonga Luyando" w:date="2025-04-25T08:50:00Z">
            <w:rPr>
              <w:rStyle w:val="Hyperlink"/>
              <w:rFonts w:eastAsiaTheme="minorEastAsia"/>
              <w:lang w:val="en-US" w:eastAsia="en-US"/>
            </w:rPr>
          </w:rPrChange>
        </w:rPr>
        <w:t>md@lakesidehotelmw.com</w:t>
      </w:r>
      <w:r w:rsidRPr="004D0736">
        <w:rPr>
          <w:rFonts w:ascii="Arial Nova Cond" w:hAnsi="Arial Nova Cond"/>
          <w:rPrChange w:id="712" w:author="Hansonga Luyando" w:date="2025-04-25T08:50:00Z">
            <w:rPr/>
          </w:rPrChange>
        </w:rPr>
        <w:fldChar w:fldCharType="end"/>
      </w:r>
    </w:p>
    <w:p w14:paraId="68D49243" w14:textId="77777777" w:rsidR="00B129F0" w:rsidRPr="004D0736" w:rsidRDefault="00B129F0" w:rsidP="00B8716E">
      <w:pPr>
        <w:widowControl w:val="0"/>
        <w:autoSpaceDE w:val="0"/>
        <w:autoSpaceDN w:val="0"/>
        <w:adjustRightInd w:val="0"/>
        <w:rPr>
          <w:rFonts w:ascii="Arial Nova Cond" w:eastAsiaTheme="minorEastAsia" w:hAnsi="Arial Nova Cond"/>
          <w:lang w:val="en-US" w:eastAsia="en-US"/>
          <w:rPrChange w:id="713" w:author="Hansonga Luyando" w:date="2025-04-25T08:50:00Z">
            <w:rPr>
              <w:rFonts w:eastAsiaTheme="minorEastAsia"/>
              <w:lang w:val="en-US" w:eastAsia="en-US"/>
            </w:rPr>
          </w:rPrChange>
        </w:rPr>
      </w:pPr>
    </w:p>
    <w:p w14:paraId="29FAB080" w14:textId="77777777" w:rsidR="00B8716E" w:rsidRPr="004D0736" w:rsidRDefault="00B8716E" w:rsidP="00B8716E">
      <w:pPr>
        <w:widowControl w:val="0"/>
        <w:autoSpaceDE w:val="0"/>
        <w:autoSpaceDN w:val="0"/>
        <w:adjustRightInd w:val="0"/>
        <w:rPr>
          <w:rFonts w:ascii="Arial Nova Cond" w:eastAsiaTheme="minorEastAsia" w:hAnsi="Arial Nova Cond"/>
          <w:b/>
          <w:lang w:val="en-US" w:eastAsia="en-US"/>
          <w:rPrChange w:id="714" w:author="Hansonga Luyando" w:date="2025-04-25T08:50:00Z">
            <w:rPr>
              <w:rFonts w:eastAsiaTheme="minorEastAsia"/>
              <w:b/>
              <w:lang w:val="en-US" w:eastAsia="en-US"/>
            </w:rPr>
          </w:rPrChange>
        </w:rPr>
      </w:pPr>
      <w:r w:rsidRPr="004D0736">
        <w:rPr>
          <w:rFonts w:ascii="Arial Nova Cond" w:eastAsiaTheme="minorEastAsia" w:hAnsi="Arial Nova Cond"/>
          <w:b/>
          <w:lang w:val="en-US" w:eastAsia="en-US"/>
          <w:rPrChange w:id="715" w:author="Hansonga Luyando" w:date="2025-04-25T08:50:00Z">
            <w:rPr>
              <w:rFonts w:eastAsiaTheme="minorEastAsia"/>
              <w:b/>
              <w:lang w:val="en-US" w:eastAsia="en-US"/>
            </w:rPr>
          </w:rPrChange>
        </w:rPr>
        <w:t>Sales and Marketing:</w:t>
      </w:r>
    </w:p>
    <w:p w14:paraId="1151D6B3" w14:textId="77777777" w:rsidR="00B8716E" w:rsidRPr="004D0736" w:rsidRDefault="00B8716E" w:rsidP="00B8716E">
      <w:pPr>
        <w:widowControl w:val="0"/>
        <w:autoSpaceDE w:val="0"/>
        <w:autoSpaceDN w:val="0"/>
        <w:adjustRightInd w:val="0"/>
        <w:rPr>
          <w:rFonts w:ascii="Arial Nova Cond" w:eastAsiaTheme="minorEastAsia" w:hAnsi="Arial Nova Cond"/>
          <w:b/>
          <w:lang w:val="en-US" w:eastAsia="en-US"/>
          <w:rPrChange w:id="716" w:author="Hansonga Luyando" w:date="2025-04-25T08:50:00Z">
            <w:rPr>
              <w:rFonts w:eastAsiaTheme="minorEastAsia"/>
              <w:b/>
              <w:lang w:val="en-US" w:eastAsia="en-US"/>
            </w:rPr>
          </w:rPrChange>
        </w:rPr>
      </w:pPr>
    </w:p>
    <w:p w14:paraId="0BA64D59"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17" w:author="Hansonga Luyando" w:date="2025-04-25T08:50:00Z">
            <w:rPr>
              <w:rFonts w:eastAsiaTheme="minorEastAsia"/>
              <w:lang w:val="en-US" w:eastAsia="en-US"/>
            </w:rPr>
          </w:rPrChange>
        </w:rPr>
      </w:pPr>
      <w:r w:rsidRPr="004D0736">
        <w:rPr>
          <w:rFonts w:ascii="Arial Nova Cond" w:eastAsiaTheme="minorEastAsia" w:hAnsi="Arial Nova Cond"/>
          <w:lang w:val="en-US" w:eastAsia="en-US"/>
          <w:rPrChange w:id="718" w:author="Hansonga Luyando" w:date="2025-04-25T08:50:00Z">
            <w:rPr>
              <w:rFonts w:eastAsiaTheme="minorEastAsia"/>
              <w:lang w:val="en-US" w:eastAsia="en-US"/>
            </w:rPr>
          </w:rPrChange>
        </w:rPr>
        <w:t>Ahmed Raza Aboobaker</w:t>
      </w:r>
    </w:p>
    <w:p w14:paraId="05F20B47"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19" w:author="Hansonga Luyando" w:date="2025-04-25T08:50:00Z">
            <w:rPr>
              <w:rFonts w:eastAsiaTheme="minorEastAsia"/>
              <w:lang w:val="en-US" w:eastAsia="en-US"/>
            </w:rPr>
          </w:rPrChange>
        </w:rPr>
      </w:pPr>
    </w:p>
    <w:p w14:paraId="31A76242"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20" w:author="Hansonga Luyando" w:date="2025-04-25T08:50:00Z">
            <w:rPr>
              <w:rFonts w:eastAsiaTheme="minorEastAsia"/>
              <w:lang w:val="en-US" w:eastAsia="en-US"/>
            </w:rPr>
          </w:rPrChange>
        </w:rPr>
      </w:pPr>
      <w:r w:rsidRPr="004D0736">
        <w:rPr>
          <w:rFonts w:ascii="Arial Nova Cond" w:eastAsiaTheme="minorEastAsia" w:hAnsi="Arial Nova Cond"/>
          <w:lang w:val="en-US" w:eastAsia="en-US"/>
          <w:rPrChange w:id="721" w:author="Hansonga Luyando" w:date="2025-04-25T08:50:00Z">
            <w:rPr>
              <w:rFonts w:eastAsiaTheme="minorEastAsia"/>
              <w:lang w:val="en-US" w:eastAsia="en-US"/>
            </w:rPr>
          </w:rPrChange>
        </w:rPr>
        <w:t>Tel: +265 (0) 995 013 786 / 211 888 899</w:t>
      </w:r>
    </w:p>
    <w:p w14:paraId="7D71520B" w14:textId="77777777" w:rsidR="00B8716E" w:rsidRPr="004D0736" w:rsidRDefault="00B8716E" w:rsidP="00B8716E">
      <w:pPr>
        <w:widowControl w:val="0"/>
        <w:autoSpaceDE w:val="0"/>
        <w:autoSpaceDN w:val="0"/>
        <w:adjustRightInd w:val="0"/>
        <w:rPr>
          <w:rFonts w:ascii="Arial Nova Cond" w:eastAsiaTheme="minorEastAsia" w:hAnsi="Arial Nova Cond"/>
          <w:lang w:val="en-US" w:eastAsia="en-US"/>
          <w:rPrChange w:id="722" w:author="Hansonga Luyando" w:date="2025-04-25T08:50:00Z">
            <w:rPr>
              <w:rFonts w:eastAsiaTheme="minorEastAsia"/>
              <w:lang w:val="en-US" w:eastAsia="en-US"/>
            </w:rPr>
          </w:rPrChange>
        </w:rPr>
      </w:pPr>
    </w:p>
    <w:p w14:paraId="7F65688D" w14:textId="7588CE71" w:rsidR="00B8716E" w:rsidRPr="004D0736" w:rsidRDefault="00B129F0" w:rsidP="00B8716E">
      <w:pPr>
        <w:widowControl w:val="0"/>
        <w:autoSpaceDE w:val="0"/>
        <w:autoSpaceDN w:val="0"/>
        <w:adjustRightInd w:val="0"/>
        <w:rPr>
          <w:rFonts w:ascii="Arial Nova Cond" w:eastAsiaTheme="minorEastAsia" w:hAnsi="Arial Nova Cond"/>
          <w:lang w:val="en-US" w:eastAsia="en-US"/>
          <w:rPrChange w:id="723" w:author="Hansonga Luyando" w:date="2025-04-25T08:50:00Z">
            <w:rPr>
              <w:rFonts w:eastAsiaTheme="minorEastAsia"/>
              <w:lang w:val="en-US" w:eastAsia="en-US"/>
            </w:rPr>
          </w:rPrChange>
        </w:rPr>
      </w:pPr>
      <w:r w:rsidRPr="004D0736">
        <w:rPr>
          <w:rFonts w:ascii="Arial Nova Cond" w:hAnsi="Arial Nova Cond"/>
          <w:rPrChange w:id="724" w:author="Hansonga Luyando" w:date="2025-04-25T08:50:00Z">
            <w:rPr/>
          </w:rPrChange>
        </w:rPr>
        <w:fldChar w:fldCharType="begin"/>
      </w:r>
      <w:r w:rsidRPr="004D0736">
        <w:rPr>
          <w:rFonts w:ascii="Arial Nova Cond" w:hAnsi="Arial Nova Cond"/>
          <w:rPrChange w:id="725" w:author="Hansonga Luyando" w:date="2025-04-25T08:50:00Z">
            <w:rPr/>
          </w:rPrChange>
        </w:rPr>
        <w:instrText>HYPERLINK "mailto:md@firstmarkmw.com"</w:instrText>
      </w:r>
      <w:r w:rsidRPr="00C759AF">
        <w:rPr>
          <w:rFonts w:ascii="Arial Nova Cond" w:hAnsi="Arial Nova Cond"/>
        </w:rPr>
      </w:r>
      <w:r w:rsidRPr="004D0736">
        <w:rPr>
          <w:rFonts w:ascii="Arial Nova Cond" w:hAnsi="Arial Nova Cond"/>
          <w:rPrChange w:id="726" w:author="Hansonga Luyando" w:date="2025-04-25T08:50:00Z">
            <w:rPr/>
          </w:rPrChange>
        </w:rPr>
        <w:fldChar w:fldCharType="separate"/>
      </w:r>
      <w:r w:rsidRPr="004D0736">
        <w:rPr>
          <w:rStyle w:val="Hyperlink"/>
          <w:rFonts w:ascii="Arial Nova Cond" w:eastAsiaTheme="minorEastAsia" w:hAnsi="Arial Nova Cond"/>
          <w:lang w:val="en-US" w:eastAsia="en-US"/>
          <w:rPrChange w:id="727" w:author="Hansonga Luyando" w:date="2025-04-25T08:50:00Z">
            <w:rPr>
              <w:rStyle w:val="Hyperlink"/>
              <w:rFonts w:eastAsiaTheme="minorEastAsia"/>
              <w:lang w:val="en-US" w:eastAsia="en-US"/>
            </w:rPr>
          </w:rPrChange>
        </w:rPr>
        <w:t>md@firstmarkmw.com</w:t>
      </w:r>
      <w:r w:rsidRPr="004D0736">
        <w:rPr>
          <w:rFonts w:ascii="Arial Nova Cond" w:hAnsi="Arial Nova Cond"/>
          <w:rPrChange w:id="728" w:author="Hansonga Luyando" w:date="2025-04-25T08:50:00Z">
            <w:rPr/>
          </w:rPrChange>
        </w:rPr>
        <w:fldChar w:fldCharType="end"/>
      </w:r>
    </w:p>
    <w:p w14:paraId="16171FA1" w14:textId="77777777" w:rsidR="00B129F0" w:rsidRPr="004D0736" w:rsidRDefault="00B129F0" w:rsidP="00B8716E">
      <w:pPr>
        <w:widowControl w:val="0"/>
        <w:autoSpaceDE w:val="0"/>
        <w:autoSpaceDN w:val="0"/>
        <w:adjustRightInd w:val="0"/>
        <w:rPr>
          <w:rFonts w:ascii="Arial Nova Cond" w:eastAsiaTheme="minorEastAsia" w:hAnsi="Arial Nova Cond"/>
          <w:lang w:val="en-US" w:eastAsia="en-US"/>
          <w:rPrChange w:id="729" w:author="Hansonga Luyando" w:date="2025-04-25T08:50:00Z">
            <w:rPr>
              <w:rFonts w:eastAsiaTheme="minorEastAsia"/>
              <w:lang w:val="en-US" w:eastAsia="en-US"/>
            </w:rPr>
          </w:rPrChange>
        </w:rPr>
      </w:pPr>
    </w:p>
    <w:p w14:paraId="52F51ADE" w14:textId="77777777" w:rsidR="00780967" w:rsidRPr="004D0736" w:rsidRDefault="00780967" w:rsidP="00A3138A">
      <w:pPr>
        <w:rPr>
          <w:rFonts w:ascii="Arial Nova Cond" w:hAnsi="Arial Nova Cond" w:cs="Apple Chancery"/>
          <w:b/>
          <w:u w:val="single"/>
          <w:rPrChange w:id="730" w:author="Hansonga Luyando" w:date="2025-04-25T08:50:00Z">
            <w:rPr>
              <w:rFonts w:ascii="Apple Chancery" w:hAnsi="Apple Chancery" w:cs="Apple Chancery"/>
              <w:b/>
              <w:sz w:val="36"/>
              <w:szCs w:val="36"/>
              <w:u w:val="single"/>
            </w:rPr>
          </w:rPrChange>
        </w:rPr>
      </w:pPr>
    </w:p>
    <w:p w14:paraId="7A281CD6" w14:textId="77777777" w:rsidR="00246E3B" w:rsidRPr="004D0736" w:rsidRDefault="00246E3B" w:rsidP="00A3138A">
      <w:pPr>
        <w:rPr>
          <w:rFonts w:ascii="Arial Nova Cond" w:hAnsi="Arial Nova Cond" w:cs="Apple Chancery"/>
          <w:b/>
          <w:u w:val="single"/>
          <w:rPrChange w:id="731" w:author="Hansonga Luyando" w:date="2025-04-25T08:50:00Z">
            <w:rPr>
              <w:rFonts w:ascii="Apple Chancery" w:hAnsi="Apple Chancery" w:cs="Apple Chancery"/>
              <w:b/>
              <w:sz w:val="36"/>
              <w:szCs w:val="36"/>
              <w:u w:val="single"/>
            </w:rPr>
          </w:rPrChange>
        </w:rPr>
      </w:pPr>
    </w:p>
    <w:p w14:paraId="60A73E6F" w14:textId="7CCB1C0A" w:rsidR="00F515EB" w:rsidRPr="004D0736" w:rsidRDefault="00FE1DE6" w:rsidP="00F515EB">
      <w:pPr>
        <w:pStyle w:val="Footer"/>
        <w:jc w:val="center"/>
        <w:rPr>
          <w:rFonts w:ascii="Arial Nova Cond" w:hAnsi="Arial Nova Cond" w:cs="Apple Chancery"/>
          <w:b/>
          <w:sz w:val="24"/>
          <w:szCs w:val="24"/>
          <w:rPrChange w:id="732" w:author="Hansonga Luyando" w:date="2025-04-25T08:50:00Z">
            <w:rPr>
              <w:rFonts w:ascii="Apple Chancery" w:hAnsi="Apple Chancery" w:cs="Apple Chancery"/>
              <w:b/>
              <w:sz w:val="40"/>
              <w:szCs w:val="40"/>
            </w:rPr>
          </w:rPrChange>
        </w:rPr>
      </w:pPr>
      <w:r w:rsidRPr="004D0736">
        <w:rPr>
          <w:rFonts w:ascii="Arial Nova Cond" w:hAnsi="Arial Nova Cond" w:cs="Apple Chancery"/>
          <w:b/>
          <w:sz w:val="24"/>
          <w:szCs w:val="24"/>
          <w:rPrChange w:id="733" w:author="Hansonga Luyando" w:date="2025-04-25T08:50:00Z">
            <w:rPr>
              <w:rFonts w:ascii="Apple Chancery" w:hAnsi="Apple Chancery" w:cs="Apple Chancery"/>
              <w:b/>
              <w:sz w:val="40"/>
              <w:szCs w:val="40"/>
            </w:rPr>
          </w:rPrChange>
        </w:rPr>
        <w:t>--Welcome On-board--</w:t>
      </w:r>
    </w:p>
    <w:p w14:paraId="7281DBF5" w14:textId="6FEE6751" w:rsidR="00FE1DE6" w:rsidRPr="00F07606" w:rsidRDefault="00FE1DE6" w:rsidP="00F07606">
      <w:pPr>
        <w:jc w:val="center"/>
        <w:rPr>
          <w:rFonts w:ascii="Apple Chancery" w:hAnsi="Apple Chancery" w:cs="Apple Chancery"/>
          <w:i/>
          <w:sz w:val="36"/>
          <w:szCs w:val="36"/>
        </w:rPr>
      </w:pPr>
      <w:r w:rsidRPr="004D0736">
        <w:rPr>
          <w:rFonts w:ascii="Arial Nova Cond" w:hAnsi="Arial Nova Cond" w:cs="Apple Chancery"/>
          <w:i/>
          <w:rPrChange w:id="734" w:author="Hansonga Luyando" w:date="2025-04-25T08:50:00Z">
            <w:rPr>
              <w:rFonts w:ascii="Apple Chancery" w:hAnsi="Apple Chancery" w:cs="Apple Chancery"/>
              <w:i/>
              <w:sz w:val="36"/>
              <w:szCs w:val="36"/>
            </w:rPr>
          </w:rPrChange>
        </w:rPr>
        <w:t>Arguably the best outdoor advertisi</w:t>
      </w:r>
      <w:r w:rsidRPr="0007662F">
        <w:rPr>
          <w:rFonts w:ascii="Apple Chancery" w:hAnsi="Apple Chancery" w:cs="Apple Chancery"/>
          <w:i/>
          <w:sz w:val="36"/>
          <w:szCs w:val="36"/>
        </w:rPr>
        <w:t>ng company!!</w:t>
      </w:r>
    </w:p>
    <w:sectPr w:rsidR="00FE1DE6" w:rsidRPr="00F07606" w:rsidSect="002A64D9">
      <w:headerReference w:type="even" r:id="rId8"/>
      <w:headerReference w:type="default" r:id="rId9"/>
      <w:footerReference w:type="even" r:id="rId10"/>
      <w:footerReference w:type="default" r:id="rId11"/>
      <w:headerReference w:type="first" r:id="rId12"/>
      <w:type w:val="continuous"/>
      <w:pgSz w:w="11900" w:h="16820"/>
      <w:pgMar w:top="1440" w:right="1552" w:bottom="0" w:left="1134" w:header="708" w:footer="5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1CD71" w14:textId="77777777" w:rsidR="00E00349" w:rsidRDefault="00E00349" w:rsidP="00B8716E">
      <w:r>
        <w:separator/>
      </w:r>
    </w:p>
  </w:endnote>
  <w:endnote w:type="continuationSeparator" w:id="0">
    <w:p w14:paraId="3198FDF9" w14:textId="77777777" w:rsidR="00E00349" w:rsidRDefault="00E00349" w:rsidP="00B8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Nova Cond">
    <w:charset w:val="00"/>
    <w:family w:val="swiss"/>
    <w:pitch w:val="variable"/>
    <w:sig w:usb0="0000028F"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pple Chancery">
    <w:altName w:val="Arial"/>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8F562" w14:textId="77777777" w:rsidR="00110C8E" w:rsidRDefault="00110C8E" w:rsidP="00794E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98E2E2" w14:textId="5CE26902" w:rsidR="00110C8E" w:rsidRDefault="00000000" w:rsidP="00794EE1">
    <w:pPr>
      <w:pStyle w:val="Footer"/>
      <w:ind w:right="360"/>
    </w:pPr>
    <w:sdt>
      <w:sdtPr>
        <w:id w:val="969400743"/>
        <w:temporary/>
        <w:showingPlcHdr/>
      </w:sdtPr>
      <w:sdtContent>
        <w:r w:rsidR="00110C8E">
          <w:t>[Type text]</w:t>
        </w:r>
      </w:sdtContent>
    </w:sdt>
    <w:r w:rsidR="00110C8E">
      <w:ptab w:relativeTo="margin" w:alignment="center" w:leader="none"/>
    </w:r>
    <w:sdt>
      <w:sdtPr>
        <w:id w:val="969400748"/>
        <w:temporary/>
        <w:showingPlcHdr/>
      </w:sdtPr>
      <w:sdtContent>
        <w:r w:rsidR="00110C8E">
          <w:t>[Type text]</w:t>
        </w:r>
      </w:sdtContent>
    </w:sdt>
    <w:r w:rsidR="00110C8E">
      <w:ptab w:relativeTo="margin" w:alignment="right" w:leader="none"/>
    </w:r>
    <w:sdt>
      <w:sdtPr>
        <w:id w:val="969400753"/>
        <w:temporary/>
        <w:showingPlcHdr/>
      </w:sdtPr>
      <w:sdtContent>
        <w:r w:rsidR="00110C8E">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6F52" w14:textId="0E41335A" w:rsidR="00110C8E" w:rsidRDefault="00110C8E" w:rsidP="00794EE1">
    <w:pPr>
      <w:pStyle w:val="Footer"/>
      <w:framePr w:wrap="around" w:vAnchor="text" w:hAnchor="page" w:x="11112" w:y="-57"/>
      <w:rPr>
        <w:rStyle w:val="PageNumber"/>
      </w:rPr>
    </w:pPr>
    <w:r>
      <w:rPr>
        <w:rStyle w:val="PageNumber"/>
      </w:rPr>
      <w:fldChar w:fldCharType="begin"/>
    </w:r>
    <w:r>
      <w:rPr>
        <w:rStyle w:val="PageNumber"/>
      </w:rPr>
      <w:instrText xml:space="preserve">PAGE  </w:instrText>
    </w:r>
    <w:r>
      <w:rPr>
        <w:rStyle w:val="PageNumber"/>
      </w:rPr>
      <w:fldChar w:fldCharType="separate"/>
    </w:r>
    <w:r w:rsidR="009921CE">
      <w:rPr>
        <w:rStyle w:val="PageNumber"/>
        <w:noProof/>
      </w:rPr>
      <w:t>5</w:t>
    </w:r>
    <w:r>
      <w:rPr>
        <w:rStyle w:val="PageNumber"/>
      </w:rPr>
      <w:fldChar w:fldCharType="end"/>
    </w:r>
  </w:p>
  <w:p w14:paraId="3CF15974" w14:textId="12019E52" w:rsidR="00110C8E" w:rsidRDefault="00110C8E" w:rsidP="00794EE1">
    <w:pPr>
      <w:pStyle w:val="Footer"/>
      <w:ind w:right="360"/>
      <w:rPr>
        <w:b/>
        <w:sz w:val="20"/>
        <w:szCs w:val="20"/>
      </w:rPr>
    </w:pPr>
    <w:r w:rsidRPr="00794EE1">
      <w:rPr>
        <w:b/>
        <w:sz w:val="20"/>
        <w:szCs w:val="20"/>
      </w:rPr>
      <w:t>BILLBOARD RENTAL AGREEMENT</w:t>
    </w:r>
  </w:p>
  <w:p w14:paraId="632367D5" w14:textId="77777777" w:rsidR="00110C8E" w:rsidRDefault="00110C8E" w:rsidP="00794EE1">
    <w:pPr>
      <w:pStyle w:val="Footer"/>
      <w:ind w:right="360"/>
      <w:rPr>
        <w:b/>
        <w:sz w:val="20"/>
        <w:szCs w:val="20"/>
      </w:rPr>
    </w:pPr>
  </w:p>
  <w:p w14:paraId="6053517C" w14:textId="77777777" w:rsidR="00110C8E" w:rsidRDefault="00110C8E" w:rsidP="00794EE1">
    <w:pPr>
      <w:pStyle w:val="Footer"/>
      <w:ind w:right="360"/>
      <w:rPr>
        <w:b/>
        <w:sz w:val="20"/>
        <w:szCs w:val="20"/>
      </w:rPr>
    </w:pPr>
  </w:p>
  <w:p w14:paraId="7769EC98" w14:textId="35A6684C" w:rsidR="00110C8E" w:rsidRPr="00F91C97" w:rsidRDefault="00110C8E" w:rsidP="00794EE1">
    <w:pPr>
      <w:pStyle w:val="Footer"/>
      <w:ind w:right="360"/>
      <w:rPr>
        <w:sz w:val="20"/>
        <w:szCs w:val="20"/>
      </w:rPr>
    </w:pPr>
    <w:r w:rsidRPr="00F91C97">
      <w:rPr>
        <w:sz w:val="20"/>
        <w:szCs w:val="20"/>
      </w:rPr>
      <w:t>Initial(s) Landlord___________________________  Initial(s) Tenant____________________________________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C50E6" w14:textId="77777777" w:rsidR="00E00349" w:rsidRDefault="00E00349" w:rsidP="00B8716E">
      <w:r>
        <w:separator/>
      </w:r>
    </w:p>
  </w:footnote>
  <w:footnote w:type="continuationSeparator" w:id="0">
    <w:p w14:paraId="4D9002E1" w14:textId="77777777" w:rsidR="00E00349" w:rsidRDefault="00E00349" w:rsidP="00B8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F0B5" w14:textId="023D9F9D" w:rsidR="00110C8E" w:rsidRDefault="00000000">
    <w:pPr>
      <w:pStyle w:val="Header"/>
    </w:pPr>
    <w:r>
      <w:rPr>
        <w:noProof/>
        <w:lang w:val="en-US" w:eastAsia="en-US"/>
      </w:rPr>
      <w:pict w14:anchorId="1120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60.35pt;height:289.65pt;z-index:-251654144;mso-wrap-edited:f;mso-width-percent:0;mso-height-percent:0;mso-position-horizontal:center;mso-position-horizontal-relative:margin;mso-position-vertical:center;mso-position-vertical-relative:margin;mso-width-percent:0;mso-height-percent:0" wrapcoords="-35 0 -35 21488 21600 21488 21600 0 -35 0">
          <v:imagedata r:id="rId1" o:title="unnamed" gain="19661f" blacklevel="22938f"/>
          <w10:wrap anchorx="margin" anchory="margin"/>
        </v:shape>
      </w:pict>
    </w:r>
    <w:sdt>
      <w:sdtPr>
        <w:id w:val="171999623"/>
        <w:placeholder>
          <w:docPart w:val="9296D58DC4FCCE4DBEC4816E080962AE"/>
        </w:placeholder>
        <w:temporary/>
        <w:showingPlcHdr/>
      </w:sdtPr>
      <w:sdtContent>
        <w:r w:rsidR="00110C8E">
          <w:t>[Type text]</w:t>
        </w:r>
      </w:sdtContent>
    </w:sdt>
    <w:r w:rsidR="00110C8E">
      <w:ptab w:relativeTo="margin" w:alignment="center" w:leader="none"/>
    </w:r>
    <w:sdt>
      <w:sdtPr>
        <w:id w:val="171999624"/>
        <w:placeholder>
          <w:docPart w:val="9B15EE1C3570124D89183FD05801A8F1"/>
        </w:placeholder>
        <w:temporary/>
        <w:showingPlcHdr/>
      </w:sdtPr>
      <w:sdtContent>
        <w:r w:rsidR="00110C8E">
          <w:t>[Type text]</w:t>
        </w:r>
      </w:sdtContent>
    </w:sdt>
    <w:r w:rsidR="00110C8E">
      <w:ptab w:relativeTo="margin" w:alignment="right" w:leader="none"/>
    </w:r>
    <w:sdt>
      <w:sdtPr>
        <w:id w:val="171999625"/>
        <w:placeholder>
          <w:docPart w:val="A8882B70C9FE944EBD33432916DA63B4"/>
        </w:placeholder>
        <w:temporary/>
        <w:showingPlcHdr/>
      </w:sdtPr>
      <w:sdtContent>
        <w:r w:rsidR="00110C8E">
          <w:t>[Type text]</w:t>
        </w:r>
      </w:sdtContent>
    </w:sdt>
  </w:p>
  <w:p w14:paraId="0F530927" w14:textId="77777777" w:rsidR="00110C8E" w:rsidRDefault="00110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8C286" w14:textId="231394E5" w:rsidR="00110C8E" w:rsidRPr="000D617D" w:rsidRDefault="00110C8E">
    <w:pPr>
      <w:pStyle w:val="Header"/>
      <w:rPr>
        <w:b/>
        <w:sz w:val="20"/>
        <w:szCs w:val="20"/>
        <w:u w:val="single"/>
      </w:rPr>
    </w:pPr>
    <w:r w:rsidRPr="000D617D">
      <w:rPr>
        <w:b/>
        <w:noProof/>
        <w:sz w:val="20"/>
        <w:szCs w:val="20"/>
        <w:u w:val="single"/>
        <w:lang w:val="en-US" w:eastAsia="en-US"/>
      </w:rPr>
      <w:drawing>
        <wp:anchor distT="0" distB="0" distL="114300" distR="114300" simplePos="0" relativeHeight="251660288" behindDoc="0" locked="0" layoutInCell="1" allowOverlap="1" wp14:anchorId="64F2CCF1" wp14:editId="569388C2">
          <wp:simplePos x="0" y="0"/>
          <wp:positionH relativeFrom="margin">
            <wp:posOffset>5143500</wp:posOffset>
          </wp:positionH>
          <wp:positionV relativeFrom="margin">
            <wp:posOffset>-800100</wp:posOffset>
          </wp:positionV>
          <wp:extent cx="1179195" cy="741045"/>
          <wp:effectExtent l="0" t="0" r="0" b="0"/>
          <wp:wrapSquare wrapText="bothSides"/>
          <wp:docPr id="1" name="Picture 1" descr="Macintosh HD:Users:Ahmed:Desktop:FirstMark 2015:Logos New: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Ahmed:Desktop:FirstMark 2015:Logos New: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741045"/>
                  </a:xfrm>
                  <a:prstGeom prst="ellipse">
                    <a:avLst/>
                  </a:prstGeom>
                  <a:noFill/>
                  <a:ln>
                    <a:noFill/>
                  </a:ln>
                </pic:spPr>
              </pic:pic>
            </a:graphicData>
          </a:graphic>
        </wp:anchor>
      </w:drawing>
    </w:r>
    <w:r w:rsidRPr="000D617D">
      <w:rPr>
        <w:b/>
        <w:sz w:val="20"/>
        <w:szCs w:val="20"/>
        <w:u w:val="single"/>
      </w:rPr>
      <w:t xml:space="preserve">FIRSTMARK ADVERTISING &amp; MARKETING </w:t>
    </w:r>
    <w:r>
      <w:rPr>
        <w:b/>
        <w:sz w:val="20"/>
        <w:szCs w:val="20"/>
        <w:u w:val="single"/>
      </w:rPr>
      <w:t>(ZAMBIA)</w:t>
    </w:r>
    <w:r w:rsidR="00CB7C6B">
      <w:rPr>
        <w:b/>
        <w:sz w:val="20"/>
        <w:szCs w:val="20"/>
        <w:u w:val="single"/>
      </w:rPr>
      <w:t xml:space="preserve"> </w:t>
    </w:r>
    <w:r w:rsidRPr="000D617D">
      <w:rPr>
        <w:b/>
        <w:sz w:val="20"/>
        <w:szCs w:val="20"/>
        <w:u w:val="single"/>
      </w:rPr>
      <w:t xml:space="preserve">AGREEMENT </w:t>
    </w:r>
  </w:p>
  <w:p w14:paraId="6EE6E9C0" w14:textId="77777777" w:rsidR="00110C8E" w:rsidRDefault="00110C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74D5B" w14:textId="38122EA1" w:rsidR="00110C8E" w:rsidRDefault="00000000">
    <w:pPr>
      <w:pStyle w:val="Header"/>
    </w:pPr>
    <w:r>
      <w:rPr>
        <w:noProof/>
        <w:lang w:val="en-US" w:eastAsia="en-US"/>
      </w:rPr>
      <w:pict w14:anchorId="2C93A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460.35pt;height:289.65pt;z-index:-251653120;mso-wrap-edited:f;mso-width-percent:0;mso-height-percent:0;mso-position-horizontal:center;mso-position-horizontal-relative:margin;mso-position-vertical:center;mso-position-vertical-relative:margin;mso-width-percent:0;mso-height-percent:0" wrapcoords="-35 0 -35 21488 21600 21488 21600 0 -35 0">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011"/>
    <w:multiLevelType w:val="hybridMultilevel"/>
    <w:tmpl w:val="D22A2A20"/>
    <w:lvl w:ilvl="0" w:tplc="2000000F">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5E0777"/>
    <w:multiLevelType w:val="hybridMultilevel"/>
    <w:tmpl w:val="F1AC1C2E"/>
    <w:lvl w:ilvl="0" w:tplc="74EE69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A31A6"/>
    <w:multiLevelType w:val="hybridMultilevel"/>
    <w:tmpl w:val="EEF60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4034F"/>
    <w:multiLevelType w:val="hybridMultilevel"/>
    <w:tmpl w:val="F17A7DE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12E4E"/>
    <w:multiLevelType w:val="hybridMultilevel"/>
    <w:tmpl w:val="5D96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361CE"/>
    <w:multiLevelType w:val="multilevel"/>
    <w:tmpl w:val="EAD202C6"/>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21B43497"/>
    <w:multiLevelType w:val="multilevel"/>
    <w:tmpl w:val="67E8B83C"/>
    <w:lvl w:ilvl="0">
      <w:start w:val="4"/>
      <w:numFmt w:val="decimal"/>
      <w:lvlText w:val="%1"/>
      <w:lvlJc w:val="left"/>
      <w:pPr>
        <w:ind w:left="360" w:hanging="360"/>
      </w:pPr>
      <w:rPr>
        <w:rFonts w:hint="default"/>
      </w:rPr>
    </w:lvl>
    <w:lvl w:ilvl="1">
      <w:start w:val="2"/>
      <w:numFmt w:val="decimal"/>
      <w:lvlText w:val="%1.%2"/>
      <w:lvlJc w:val="left"/>
      <w:pPr>
        <w:ind w:left="921" w:hanging="360"/>
      </w:pPr>
      <w:rPr>
        <w:rFonts w:hint="default"/>
      </w:rPr>
    </w:lvl>
    <w:lvl w:ilvl="2">
      <w:start w:val="1"/>
      <w:numFmt w:val="decimal"/>
      <w:lvlText w:val="%1.%2.%3"/>
      <w:lvlJc w:val="left"/>
      <w:pPr>
        <w:ind w:left="1842" w:hanging="720"/>
      </w:pPr>
      <w:rPr>
        <w:rFonts w:hint="default"/>
      </w:rPr>
    </w:lvl>
    <w:lvl w:ilvl="3">
      <w:start w:val="1"/>
      <w:numFmt w:val="decimal"/>
      <w:lvlText w:val="%1.%2.%3.%4"/>
      <w:lvlJc w:val="left"/>
      <w:pPr>
        <w:ind w:left="2403" w:hanging="720"/>
      </w:pPr>
      <w:rPr>
        <w:rFonts w:hint="default"/>
      </w:rPr>
    </w:lvl>
    <w:lvl w:ilvl="4">
      <w:start w:val="1"/>
      <w:numFmt w:val="decimal"/>
      <w:lvlText w:val="%1.%2.%3.%4.%5"/>
      <w:lvlJc w:val="left"/>
      <w:pPr>
        <w:ind w:left="3324" w:hanging="1080"/>
      </w:pPr>
      <w:rPr>
        <w:rFonts w:hint="default"/>
      </w:rPr>
    </w:lvl>
    <w:lvl w:ilvl="5">
      <w:start w:val="1"/>
      <w:numFmt w:val="decimal"/>
      <w:lvlText w:val="%1.%2.%3.%4.%5.%6"/>
      <w:lvlJc w:val="left"/>
      <w:pPr>
        <w:ind w:left="3885" w:hanging="1080"/>
      </w:pPr>
      <w:rPr>
        <w:rFonts w:hint="default"/>
      </w:rPr>
    </w:lvl>
    <w:lvl w:ilvl="6">
      <w:start w:val="1"/>
      <w:numFmt w:val="decimal"/>
      <w:lvlText w:val="%1.%2.%3.%4.%5.%6.%7"/>
      <w:lvlJc w:val="left"/>
      <w:pPr>
        <w:ind w:left="4806" w:hanging="1440"/>
      </w:pPr>
      <w:rPr>
        <w:rFonts w:hint="default"/>
      </w:rPr>
    </w:lvl>
    <w:lvl w:ilvl="7">
      <w:start w:val="1"/>
      <w:numFmt w:val="decimal"/>
      <w:lvlText w:val="%1.%2.%3.%4.%5.%6.%7.%8"/>
      <w:lvlJc w:val="left"/>
      <w:pPr>
        <w:ind w:left="5367" w:hanging="1440"/>
      </w:pPr>
      <w:rPr>
        <w:rFonts w:hint="default"/>
      </w:rPr>
    </w:lvl>
    <w:lvl w:ilvl="8">
      <w:start w:val="1"/>
      <w:numFmt w:val="decimal"/>
      <w:lvlText w:val="%1.%2.%3.%4.%5.%6.%7.%8.%9"/>
      <w:lvlJc w:val="left"/>
      <w:pPr>
        <w:ind w:left="6288" w:hanging="1800"/>
      </w:pPr>
      <w:rPr>
        <w:rFonts w:hint="default"/>
      </w:rPr>
    </w:lvl>
  </w:abstractNum>
  <w:abstractNum w:abstractNumId="7" w15:restartNumberingAfterBreak="0">
    <w:nsid w:val="256F3DF4"/>
    <w:multiLevelType w:val="hybridMultilevel"/>
    <w:tmpl w:val="038EB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E4E6F"/>
    <w:multiLevelType w:val="hybridMultilevel"/>
    <w:tmpl w:val="845C5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D0D"/>
    <w:multiLevelType w:val="hybridMultilevel"/>
    <w:tmpl w:val="7BD293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8979A8"/>
    <w:multiLevelType w:val="hybridMultilevel"/>
    <w:tmpl w:val="CB02A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24873"/>
    <w:multiLevelType w:val="hybridMultilevel"/>
    <w:tmpl w:val="49DCD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554C7"/>
    <w:multiLevelType w:val="multilevel"/>
    <w:tmpl w:val="4806A514"/>
    <w:lvl w:ilvl="0">
      <w:start w:val="5"/>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7E0D06"/>
    <w:multiLevelType w:val="hybridMultilevel"/>
    <w:tmpl w:val="52AAD264"/>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A9CA1B10">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9662E5"/>
    <w:multiLevelType w:val="hybridMultilevel"/>
    <w:tmpl w:val="32AA0314"/>
    <w:lvl w:ilvl="0" w:tplc="ABC63BAA">
      <w:start w:val="9"/>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F6B2683"/>
    <w:multiLevelType w:val="hybridMultilevel"/>
    <w:tmpl w:val="2F10053C"/>
    <w:lvl w:ilvl="0" w:tplc="9B9401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6475325"/>
    <w:multiLevelType w:val="hybridMultilevel"/>
    <w:tmpl w:val="B1D024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06E09"/>
    <w:multiLevelType w:val="hybridMultilevel"/>
    <w:tmpl w:val="52480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E5D30"/>
    <w:multiLevelType w:val="hybridMultilevel"/>
    <w:tmpl w:val="7B840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44A02"/>
    <w:multiLevelType w:val="multilevel"/>
    <w:tmpl w:val="AEAEB99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875573E"/>
    <w:multiLevelType w:val="hybridMultilevel"/>
    <w:tmpl w:val="4E104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B381B"/>
    <w:multiLevelType w:val="hybridMultilevel"/>
    <w:tmpl w:val="4CDE3700"/>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E15D5"/>
    <w:multiLevelType w:val="hybridMultilevel"/>
    <w:tmpl w:val="2A8A7D6A"/>
    <w:lvl w:ilvl="0" w:tplc="D4A0BC58">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6C6625"/>
    <w:multiLevelType w:val="multilevel"/>
    <w:tmpl w:val="CBEA712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CE97918"/>
    <w:multiLevelType w:val="hybridMultilevel"/>
    <w:tmpl w:val="B7245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E166D"/>
    <w:multiLevelType w:val="hybridMultilevel"/>
    <w:tmpl w:val="FDC4F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419F2"/>
    <w:multiLevelType w:val="hybridMultilevel"/>
    <w:tmpl w:val="2A1E215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F53F7A"/>
    <w:multiLevelType w:val="hybridMultilevel"/>
    <w:tmpl w:val="DE7A9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435150">
    <w:abstractNumId w:val="1"/>
  </w:num>
  <w:num w:numId="2" w16cid:durableId="1760329312">
    <w:abstractNumId w:val="18"/>
  </w:num>
  <w:num w:numId="3" w16cid:durableId="1704211294">
    <w:abstractNumId w:val="10"/>
  </w:num>
  <w:num w:numId="4" w16cid:durableId="1740974976">
    <w:abstractNumId w:val="11"/>
  </w:num>
  <w:num w:numId="5" w16cid:durableId="579825703">
    <w:abstractNumId w:val="2"/>
  </w:num>
  <w:num w:numId="6" w16cid:durableId="337197396">
    <w:abstractNumId w:val="7"/>
  </w:num>
  <w:num w:numId="7" w16cid:durableId="645357895">
    <w:abstractNumId w:val="20"/>
  </w:num>
  <w:num w:numId="8" w16cid:durableId="219050551">
    <w:abstractNumId w:val="24"/>
  </w:num>
  <w:num w:numId="9" w16cid:durableId="882641074">
    <w:abstractNumId w:val="27"/>
  </w:num>
  <w:num w:numId="10" w16cid:durableId="1029334301">
    <w:abstractNumId w:val="17"/>
  </w:num>
  <w:num w:numId="11" w16cid:durableId="1441530302">
    <w:abstractNumId w:val="8"/>
  </w:num>
  <w:num w:numId="12" w16cid:durableId="511266635">
    <w:abstractNumId w:val="4"/>
  </w:num>
  <w:num w:numId="13" w16cid:durableId="589200652">
    <w:abstractNumId w:val="16"/>
  </w:num>
  <w:num w:numId="14" w16cid:durableId="729962566">
    <w:abstractNumId w:val="25"/>
  </w:num>
  <w:num w:numId="15" w16cid:durableId="523590454">
    <w:abstractNumId w:val="9"/>
  </w:num>
  <w:num w:numId="16" w16cid:durableId="508761059">
    <w:abstractNumId w:val="13"/>
  </w:num>
  <w:num w:numId="17" w16cid:durableId="1260869575">
    <w:abstractNumId w:val="23"/>
  </w:num>
  <w:num w:numId="18" w16cid:durableId="1976450971">
    <w:abstractNumId w:val="12"/>
  </w:num>
  <w:num w:numId="19" w16cid:durableId="1267080719">
    <w:abstractNumId w:val="15"/>
  </w:num>
  <w:num w:numId="20" w16cid:durableId="1774086955">
    <w:abstractNumId w:val="5"/>
  </w:num>
  <w:num w:numId="21" w16cid:durableId="310985215">
    <w:abstractNumId w:val="26"/>
  </w:num>
  <w:num w:numId="22" w16cid:durableId="689843056">
    <w:abstractNumId w:val="0"/>
  </w:num>
  <w:num w:numId="23" w16cid:durableId="525214030">
    <w:abstractNumId w:val="22"/>
  </w:num>
  <w:num w:numId="24" w16cid:durableId="2015450088">
    <w:abstractNumId w:val="6"/>
  </w:num>
  <w:num w:numId="25" w16cid:durableId="902450149">
    <w:abstractNumId w:val="19"/>
  </w:num>
  <w:num w:numId="26" w16cid:durableId="1765301181">
    <w:abstractNumId w:val="3"/>
  </w:num>
  <w:num w:numId="27" w16cid:durableId="1166897755">
    <w:abstractNumId w:val="21"/>
  </w:num>
  <w:num w:numId="28" w16cid:durableId="1702510408">
    <w:abstractNumId w:val="1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songa Luyando">
    <w15:presenceInfo w15:providerId="AD" w15:userId="S::luyandoh@izb.co.zm::54e2a3e0-7512-4a29-a216-00fb36b9ff74"/>
  </w15:person>
  <w15:person w15:author="PRISCILLA NYIMBILI">
    <w15:presenceInfo w15:providerId="None" w15:userId="PRISCILLA NYIMBI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6CC"/>
    <w:rsid w:val="0002474B"/>
    <w:rsid w:val="0007662F"/>
    <w:rsid w:val="00096F9A"/>
    <w:rsid w:val="000C5436"/>
    <w:rsid w:val="000D5AD2"/>
    <w:rsid w:val="000D617D"/>
    <w:rsid w:val="0010743F"/>
    <w:rsid w:val="00110C8E"/>
    <w:rsid w:val="00163266"/>
    <w:rsid w:val="0019532B"/>
    <w:rsid w:val="001A2D0D"/>
    <w:rsid w:val="001A42D7"/>
    <w:rsid w:val="001C31CF"/>
    <w:rsid w:val="001C3894"/>
    <w:rsid w:val="00204342"/>
    <w:rsid w:val="00217371"/>
    <w:rsid w:val="002379E7"/>
    <w:rsid w:val="00245A08"/>
    <w:rsid w:val="00246E3B"/>
    <w:rsid w:val="00272637"/>
    <w:rsid w:val="002A64D9"/>
    <w:rsid w:val="002E0413"/>
    <w:rsid w:val="00342F42"/>
    <w:rsid w:val="00363608"/>
    <w:rsid w:val="0038132E"/>
    <w:rsid w:val="00394EBF"/>
    <w:rsid w:val="00397530"/>
    <w:rsid w:val="003C3E60"/>
    <w:rsid w:val="004214CE"/>
    <w:rsid w:val="00425D43"/>
    <w:rsid w:val="00441B1B"/>
    <w:rsid w:val="00442B06"/>
    <w:rsid w:val="00445CD8"/>
    <w:rsid w:val="00462E7C"/>
    <w:rsid w:val="0049154D"/>
    <w:rsid w:val="004B464F"/>
    <w:rsid w:val="004C25E9"/>
    <w:rsid w:val="004D0736"/>
    <w:rsid w:val="004D5A4A"/>
    <w:rsid w:val="004F0AE4"/>
    <w:rsid w:val="004F3E39"/>
    <w:rsid w:val="004F410F"/>
    <w:rsid w:val="00504E8E"/>
    <w:rsid w:val="005113FF"/>
    <w:rsid w:val="00523C22"/>
    <w:rsid w:val="0053565C"/>
    <w:rsid w:val="00544B6B"/>
    <w:rsid w:val="00557205"/>
    <w:rsid w:val="00563E8F"/>
    <w:rsid w:val="00572E9E"/>
    <w:rsid w:val="005D0892"/>
    <w:rsid w:val="005E4C43"/>
    <w:rsid w:val="0061174C"/>
    <w:rsid w:val="00646B1B"/>
    <w:rsid w:val="00676781"/>
    <w:rsid w:val="006929AE"/>
    <w:rsid w:val="006A7FF1"/>
    <w:rsid w:val="006B1D40"/>
    <w:rsid w:val="006C3CAE"/>
    <w:rsid w:val="006E1FD4"/>
    <w:rsid w:val="006E7D81"/>
    <w:rsid w:val="006F659E"/>
    <w:rsid w:val="00705AA2"/>
    <w:rsid w:val="0071726F"/>
    <w:rsid w:val="00752A57"/>
    <w:rsid w:val="00780967"/>
    <w:rsid w:val="0078555D"/>
    <w:rsid w:val="00794EE1"/>
    <w:rsid w:val="007C58BE"/>
    <w:rsid w:val="007C6AB1"/>
    <w:rsid w:val="007F51D2"/>
    <w:rsid w:val="00802471"/>
    <w:rsid w:val="0080538F"/>
    <w:rsid w:val="008159A1"/>
    <w:rsid w:val="008703D3"/>
    <w:rsid w:val="00892C5E"/>
    <w:rsid w:val="008A37F3"/>
    <w:rsid w:val="008C5EC4"/>
    <w:rsid w:val="008C7FB7"/>
    <w:rsid w:val="0092195D"/>
    <w:rsid w:val="009226A9"/>
    <w:rsid w:val="009266E1"/>
    <w:rsid w:val="00952EC5"/>
    <w:rsid w:val="0096488B"/>
    <w:rsid w:val="009839AA"/>
    <w:rsid w:val="009921CE"/>
    <w:rsid w:val="009A30DC"/>
    <w:rsid w:val="009B3D51"/>
    <w:rsid w:val="009C6197"/>
    <w:rsid w:val="009E09EB"/>
    <w:rsid w:val="009E7257"/>
    <w:rsid w:val="00A060E9"/>
    <w:rsid w:val="00A3138A"/>
    <w:rsid w:val="00A3586B"/>
    <w:rsid w:val="00A60046"/>
    <w:rsid w:val="00AA1407"/>
    <w:rsid w:val="00AB43C2"/>
    <w:rsid w:val="00AC304A"/>
    <w:rsid w:val="00AC30BE"/>
    <w:rsid w:val="00AD4C29"/>
    <w:rsid w:val="00B0316A"/>
    <w:rsid w:val="00B129F0"/>
    <w:rsid w:val="00B25520"/>
    <w:rsid w:val="00B66721"/>
    <w:rsid w:val="00B66F24"/>
    <w:rsid w:val="00B77E61"/>
    <w:rsid w:val="00B8716E"/>
    <w:rsid w:val="00BA6986"/>
    <w:rsid w:val="00BB323D"/>
    <w:rsid w:val="00BB36BE"/>
    <w:rsid w:val="00BD0AAF"/>
    <w:rsid w:val="00BD19B4"/>
    <w:rsid w:val="00BF1EC1"/>
    <w:rsid w:val="00C001BE"/>
    <w:rsid w:val="00C40F64"/>
    <w:rsid w:val="00C44758"/>
    <w:rsid w:val="00C759AF"/>
    <w:rsid w:val="00C9135C"/>
    <w:rsid w:val="00C93890"/>
    <w:rsid w:val="00CA31D7"/>
    <w:rsid w:val="00CB7C6B"/>
    <w:rsid w:val="00CC5220"/>
    <w:rsid w:val="00CD0ABB"/>
    <w:rsid w:val="00CE2A58"/>
    <w:rsid w:val="00D306F9"/>
    <w:rsid w:val="00D4639A"/>
    <w:rsid w:val="00D53C12"/>
    <w:rsid w:val="00D76BB5"/>
    <w:rsid w:val="00D770EA"/>
    <w:rsid w:val="00DA00FA"/>
    <w:rsid w:val="00DB4294"/>
    <w:rsid w:val="00DC082D"/>
    <w:rsid w:val="00DD20BD"/>
    <w:rsid w:val="00DE3B4F"/>
    <w:rsid w:val="00DF0C75"/>
    <w:rsid w:val="00DF46CC"/>
    <w:rsid w:val="00E00349"/>
    <w:rsid w:val="00E13287"/>
    <w:rsid w:val="00E54186"/>
    <w:rsid w:val="00E62868"/>
    <w:rsid w:val="00E72EAC"/>
    <w:rsid w:val="00E938C5"/>
    <w:rsid w:val="00EA1F9E"/>
    <w:rsid w:val="00EA456C"/>
    <w:rsid w:val="00EB78D2"/>
    <w:rsid w:val="00EE7B05"/>
    <w:rsid w:val="00EF7E27"/>
    <w:rsid w:val="00F044CC"/>
    <w:rsid w:val="00F07606"/>
    <w:rsid w:val="00F175E1"/>
    <w:rsid w:val="00F303F7"/>
    <w:rsid w:val="00F3523E"/>
    <w:rsid w:val="00F46682"/>
    <w:rsid w:val="00F4761F"/>
    <w:rsid w:val="00F515EB"/>
    <w:rsid w:val="00F605E0"/>
    <w:rsid w:val="00F62C4E"/>
    <w:rsid w:val="00F64A3B"/>
    <w:rsid w:val="00F709E9"/>
    <w:rsid w:val="00F91C97"/>
    <w:rsid w:val="00FA56EC"/>
    <w:rsid w:val="00FC6D8B"/>
    <w:rsid w:val="00FD12AE"/>
    <w:rsid w:val="00FD66DD"/>
    <w:rsid w:val="00FE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567D8A"/>
  <w14:defaultImageDpi w14:val="300"/>
  <w15:docId w15:val="{A8705F6B-830A-0349-9ECF-860A4B52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6CC"/>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C9135C"/>
    <w:pPr>
      <w:keepNext/>
      <w:outlineLvl w:val="0"/>
    </w:pPr>
    <w:rPr>
      <w:b/>
      <w:bCs/>
      <w:i/>
      <w:iCs/>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6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6CC"/>
    <w:rPr>
      <w:rFonts w:ascii="Lucida Grande" w:eastAsia="Times New Roman" w:hAnsi="Lucida Grande" w:cs="Lucida Grande"/>
      <w:sz w:val="18"/>
      <w:szCs w:val="18"/>
      <w:lang w:val="en-GB" w:eastAsia="en-GB"/>
    </w:rPr>
  </w:style>
  <w:style w:type="paragraph" w:styleId="ListParagraph">
    <w:name w:val="List Paragraph"/>
    <w:aliases w:val="Bullet,List Paragraph Char Char,b1,Number_1,Bullet 1,List Paragraph2,new,SGLText List Paragraph,numbered,Bullet List,FooterText,Paragraphe de liste1,Bulletr List Paragraph,列出段落,列出段落1,List Paragraph21,Párrafo de lista1,lp1"/>
    <w:basedOn w:val="Normal"/>
    <w:link w:val="ListParagraphChar"/>
    <w:uiPriority w:val="34"/>
    <w:qFormat/>
    <w:rsid w:val="00DF46CC"/>
    <w:pPr>
      <w:ind w:left="720"/>
      <w:contextualSpacing/>
    </w:pPr>
  </w:style>
  <w:style w:type="character" w:styleId="Strong">
    <w:name w:val="Strong"/>
    <w:basedOn w:val="DefaultParagraphFont"/>
    <w:uiPriority w:val="22"/>
    <w:qFormat/>
    <w:rsid w:val="00DF46CC"/>
    <w:rPr>
      <w:b/>
      <w:bCs/>
    </w:rPr>
  </w:style>
  <w:style w:type="character" w:customStyle="1" w:styleId="Heading1Char">
    <w:name w:val="Heading 1 Char"/>
    <w:basedOn w:val="DefaultParagraphFont"/>
    <w:link w:val="Heading1"/>
    <w:rsid w:val="00C9135C"/>
    <w:rPr>
      <w:rFonts w:ascii="Times New Roman" w:eastAsia="Times New Roman" w:hAnsi="Times New Roman" w:cs="Times New Roman"/>
      <w:b/>
      <w:bCs/>
      <w:i/>
      <w:iCs/>
      <w:sz w:val="20"/>
    </w:rPr>
  </w:style>
  <w:style w:type="paragraph" w:styleId="Footer">
    <w:name w:val="footer"/>
    <w:basedOn w:val="Normal"/>
    <w:link w:val="FooterChar"/>
    <w:uiPriority w:val="99"/>
    <w:unhideWhenUsed/>
    <w:rsid w:val="00F515EB"/>
    <w:pPr>
      <w:tabs>
        <w:tab w:val="center" w:pos="4320"/>
        <w:tab w:val="right" w:pos="8640"/>
      </w:tabs>
    </w:pPr>
    <w:rPr>
      <w:rFonts w:asciiTheme="minorHAnsi" w:eastAsiaTheme="minorHAnsi" w:hAnsiTheme="minorHAnsi" w:cstheme="minorBidi"/>
      <w:sz w:val="22"/>
      <w:szCs w:val="22"/>
      <w:lang w:val="en-ZW" w:eastAsia="en-US"/>
    </w:rPr>
  </w:style>
  <w:style w:type="character" w:customStyle="1" w:styleId="FooterChar">
    <w:name w:val="Footer Char"/>
    <w:basedOn w:val="DefaultParagraphFont"/>
    <w:link w:val="Footer"/>
    <w:uiPriority w:val="99"/>
    <w:rsid w:val="00F515EB"/>
    <w:rPr>
      <w:rFonts w:eastAsiaTheme="minorHAnsi"/>
      <w:sz w:val="22"/>
      <w:szCs w:val="22"/>
      <w:lang w:val="en-ZW"/>
    </w:rPr>
  </w:style>
  <w:style w:type="paragraph" w:styleId="Header">
    <w:name w:val="header"/>
    <w:basedOn w:val="Normal"/>
    <w:link w:val="HeaderChar"/>
    <w:uiPriority w:val="99"/>
    <w:unhideWhenUsed/>
    <w:rsid w:val="00B8716E"/>
    <w:pPr>
      <w:tabs>
        <w:tab w:val="center" w:pos="4320"/>
        <w:tab w:val="right" w:pos="8640"/>
      </w:tabs>
    </w:pPr>
  </w:style>
  <w:style w:type="character" w:customStyle="1" w:styleId="HeaderChar">
    <w:name w:val="Header Char"/>
    <w:basedOn w:val="DefaultParagraphFont"/>
    <w:link w:val="Header"/>
    <w:uiPriority w:val="99"/>
    <w:rsid w:val="00B8716E"/>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794EE1"/>
  </w:style>
  <w:style w:type="table" w:styleId="TableGrid">
    <w:name w:val="Table Grid"/>
    <w:basedOn w:val="TableNormal"/>
    <w:uiPriority w:val="59"/>
    <w:rsid w:val="00D53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9F0"/>
    <w:rPr>
      <w:color w:val="0000FF" w:themeColor="hyperlink"/>
      <w:u w:val="single"/>
    </w:rPr>
  </w:style>
  <w:style w:type="paragraph" w:styleId="Revision">
    <w:name w:val="Revision"/>
    <w:hidden/>
    <w:uiPriority w:val="99"/>
    <w:semiHidden/>
    <w:rsid w:val="00F62C4E"/>
    <w:rPr>
      <w:rFonts w:ascii="Times New Roman" w:eastAsia="Times New Roman" w:hAnsi="Times New Roman" w:cs="Times New Roman"/>
      <w:lang w:val="en-GB" w:eastAsia="en-GB"/>
    </w:rPr>
  </w:style>
  <w:style w:type="character" w:customStyle="1" w:styleId="ListParagraphChar">
    <w:name w:val="List Paragraph Char"/>
    <w:aliases w:val="Bullet Char,List Paragraph Char Char Char,b1 Char,Number_1 Char,Bullet 1 Char,List Paragraph2 Char,new Char,SGLText List Paragraph Char,numbered Char,Bullet List Char,FooterText Char,Paragraphe de liste1 Char,列出段落 Char,列出段落1 Char"/>
    <w:link w:val="ListParagraph"/>
    <w:uiPriority w:val="34"/>
    <w:qFormat/>
    <w:locked/>
    <w:rsid w:val="0002474B"/>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029713">
      <w:bodyDiv w:val="1"/>
      <w:marLeft w:val="0"/>
      <w:marRight w:val="0"/>
      <w:marTop w:val="0"/>
      <w:marBottom w:val="0"/>
      <w:divBdr>
        <w:top w:val="none" w:sz="0" w:space="0" w:color="auto"/>
        <w:left w:val="none" w:sz="0" w:space="0" w:color="auto"/>
        <w:bottom w:val="none" w:sz="0" w:space="0" w:color="auto"/>
        <w:right w:val="none" w:sz="0" w:space="0" w:color="auto"/>
      </w:divBdr>
    </w:div>
    <w:div w:id="757167901">
      <w:bodyDiv w:val="1"/>
      <w:marLeft w:val="0"/>
      <w:marRight w:val="0"/>
      <w:marTop w:val="0"/>
      <w:marBottom w:val="0"/>
      <w:divBdr>
        <w:top w:val="none" w:sz="0" w:space="0" w:color="auto"/>
        <w:left w:val="none" w:sz="0" w:space="0" w:color="auto"/>
        <w:bottom w:val="none" w:sz="0" w:space="0" w:color="auto"/>
        <w:right w:val="none" w:sz="0" w:space="0" w:color="auto"/>
      </w:divBdr>
    </w:div>
    <w:div w:id="1772772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96D58DC4FCCE4DBEC4816E080962AE"/>
        <w:category>
          <w:name w:val="General"/>
          <w:gallery w:val="placeholder"/>
        </w:category>
        <w:types>
          <w:type w:val="bbPlcHdr"/>
        </w:types>
        <w:behaviors>
          <w:behavior w:val="content"/>
        </w:behaviors>
        <w:guid w:val="{69CE1B4E-F650-8149-B7F3-6492F15D78AE}"/>
      </w:docPartPr>
      <w:docPartBody>
        <w:p w:rsidR="00F707D5" w:rsidRDefault="00F707D5" w:rsidP="00F707D5">
          <w:pPr>
            <w:pStyle w:val="9296D58DC4FCCE4DBEC4816E080962AE"/>
          </w:pPr>
          <w:r>
            <w:t>[Type text]</w:t>
          </w:r>
        </w:p>
      </w:docPartBody>
    </w:docPart>
    <w:docPart>
      <w:docPartPr>
        <w:name w:val="9B15EE1C3570124D89183FD05801A8F1"/>
        <w:category>
          <w:name w:val="General"/>
          <w:gallery w:val="placeholder"/>
        </w:category>
        <w:types>
          <w:type w:val="bbPlcHdr"/>
        </w:types>
        <w:behaviors>
          <w:behavior w:val="content"/>
        </w:behaviors>
        <w:guid w:val="{C29407AC-5666-D147-A28C-B95A847653E6}"/>
      </w:docPartPr>
      <w:docPartBody>
        <w:p w:rsidR="00F707D5" w:rsidRDefault="00F707D5" w:rsidP="00F707D5">
          <w:pPr>
            <w:pStyle w:val="9B15EE1C3570124D89183FD05801A8F1"/>
          </w:pPr>
          <w:r>
            <w:t>[Type text]</w:t>
          </w:r>
        </w:p>
      </w:docPartBody>
    </w:docPart>
    <w:docPart>
      <w:docPartPr>
        <w:name w:val="A8882B70C9FE944EBD33432916DA63B4"/>
        <w:category>
          <w:name w:val="General"/>
          <w:gallery w:val="placeholder"/>
        </w:category>
        <w:types>
          <w:type w:val="bbPlcHdr"/>
        </w:types>
        <w:behaviors>
          <w:behavior w:val="content"/>
        </w:behaviors>
        <w:guid w:val="{C5A96DAD-C621-0542-A84B-6FE5A74E7A50}"/>
      </w:docPartPr>
      <w:docPartBody>
        <w:p w:rsidR="00F707D5" w:rsidRDefault="00F707D5" w:rsidP="00F707D5">
          <w:pPr>
            <w:pStyle w:val="A8882B70C9FE944EBD33432916DA63B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Nova Cond">
    <w:charset w:val="00"/>
    <w:family w:val="swiss"/>
    <w:pitch w:val="variable"/>
    <w:sig w:usb0="0000028F"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pple Chancery">
    <w:altName w:val="Arial"/>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7D5"/>
    <w:rsid w:val="000461AE"/>
    <w:rsid w:val="0010743F"/>
    <w:rsid w:val="001649AC"/>
    <w:rsid w:val="001C0790"/>
    <w:rsid w:val="003A6620"/>
    <w:rsid w:val="004214CE"/>
    <w:rsid w:val="00441B1B"/>
    <w:rsid w:val="004F0AE4"/>
    <w:rsid w:val="00534392"/>
    <w:rsid w:val="00574D28"/>
    <w:rsid w:val="00585900"/>
    <w:rsid w:val="005F2B8B"/>
    <w:rsid w:val="006A0BFB"/>
    <w:rsid w:val="00754B5A"/>
    <w:rsid w:val="008A37F3"/>
    <w:rsid w:val="008C7FB7"/>
    <w:rsid w:val="00900B88"/>
    <w:rsid w:val="00932300"/>
    <w:rsid w:val="00956618"/>
    <w:rsid w:val="00AC299A"/>
    <w:rsid w:val="00B00C5E"/>
    <w:rsid w:val="00BD5880"/>
    <w:rsid w:val="00D7738E"/>
    <w:rsid w:val="00E13287"/>
    <w:rsid w:val="00E61709"/>
    <w:rsid w:val="00E70C73"/>
    <w:rsid w:val="00E7502E"/>
    <w:rsid w:val="00EA3DE3"/>
    <w:rsid w:val="00EB66F6"/>
    <w:rsid w:val="00F70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6D58DC4FCCE4DBEC4816E080962AE">
    <w:name w:val="9296D58DC4FCCE4DBEC4816E080962AE"/>
    <w:rsid w:val="00F707D5"/>
  </w:style>
  <w:style w:type="paragraph" w:customStyle="1" w:styleId="9B15EE1C3570124D89183FD05801A8F1">
    <w:name w:val="9B15EE1C3570124D89183FD05801A8F1"/>
    <w:rsid w:val="00F707D5"/>
  </w:style>
  <w:style w:type="paragraph" w:customStyle="1" w:styleId="A8882B70C9FE944EBD33432916DA63B4">
    <w:name w:val="A8882B70C9FE944EBD33432916DA63B4"/>
    <w:rsid w:val="00F70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70087-30FD-4206-8501-1D902305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Topline Electronics</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Aboobaker</dc:creator>
  <cp:keywords/>
  <dc:description/>
  <cp:lastModifiedBy>Hansonga Luyando</cp:lastModifiedBy>
  <cp:revision>7</cp:revision>
  <cp:lastPrinted>2024-12-11T10:50:00Z</cp:lastPrinted>
  <dcterms:created xsi:type="dcterms:W3CDTF">2025-04-24T08:57:00Z</dcterms:created>
  <dcterms:modified xsi:type="dcterms:W3CDTF">2025-04-25T12:29:00Z</dcterms:modified>
</cp:coreProperties>
</file>